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1AF" w:rsidRDefault="007F099A">
      <w:pPr>
        <w:jc w:val="center"/>
        <w:rPr>
          <w:rFonts w:ascii="Calibri" w:eastAsia="Calibri" w:hAnsi="Calibri" w:cs="Calibri"/>
          <w:b/>
          <w:sz w:val="36"/>
          <w:szCs w:val="36"/>
          <w:u w:val="single"/>
        </w:rPr>
      </w:pPr>
      <w:r>
        <w:rPr>
          <w:rFonts w:ascii="Calibri" w:eastAsia="Calibri" w:hAnsi="Calibri" w:cs="Calibri"/>
          <w:b/>
          <w:sz w:val="36"/>
          <w:szCs w:val="36"/>
          <w:u w:val="single"/>
        </w:rPr>
        <w:t>Primer Parcial</w:t>
      </w:r>
    </w:p>
    <w:p w:rsidR="005001AF" w:rsidRDefault="007F099A">
      <w:pPr>
        <w:jc w:val="center"/>
        <w:rPr>
          <w:rFonts w:ascii="Calibri" w:eastAsia="Calibri" w:hAnsi="Calibri" w:cs="Calibri"/>
          <w:b/>
          <w:sz w:val="36"/>
          <w:szCs w:val="36"/>
          <w:u w:val="single"/>
        </w:rPr>
      </w:pPr>
      <w:r>
        <w:rPr>
          <w:rFonts w:ascii="Calibri" w:eastAsia="Calibri" w:hAnsi="Calibri" w:cs="Calibri"/>
          <w:b/>
          <w:sz w:val="36"/>
          <w:szCs w:val="36"/>
          <w:u w:val="single"/>
        </w:rPr>
        <w:t>Programación Web II</w:t>
      </w:r>
    </w:p>
    <w:tbl>
      <w:tblPr>
        <w:tblW w:w="7679" w:type="dxa"/>
        <w:jc w:val="center"/>
        <w:tblLayout w:type="fixed"/>
        <w:tblCellMar>
          <w:top w:w="15" w:type="dxa"/>
          <w:left w:w="15" w:type="dxa"/>
          <w:bottom w:w="15" w:type="dxa"/>
          <w:right w:w="15" w:type="dxa"/>
        </w:tblCellMar>
        <w:tblLook w:val="0400" w:firstRow="0" w:lastRow="0" w:firstColumn="0" w:lastColumn="0" w:noHBand="0" w:noVBand="1"/>
        <w:tblPrChange w:id="0" w:author="Otro autor" w:date="2024-04-15T19:12:00Z">
          <w:tblPr>
            <w:tblStyle w:val="a"/>
            <w:tblW w:w="7679" w:type="dxa"/>
            <w:jc w:val="center"/>
            <w:tblInd w:w="0" w:type="dxa"/>
            <w:tblLayout w:type="fixed"/>
            <w:tblLook w:val="0400" w:firstRow="0" w:lastRow="0" w:firstColumn="0" w:lastColumn="0" w:noHBand="0" w:noVBand="1"/>
          </w:tblPr>
        </w:tblPrChange>
      </w:tblPr>
      <w:tblGrid>
        <w:gridCol w:w="2991"/>
        <w:gridCol w:w="2011"/>
        <w:gridCol w:w="2335"/>
        <w:gridCol w:w="342"/>
        <w:tblGridChange w:id="1">
          <w:tblGrid>
            <w:gridCol w:w="2991"/>
            <w:gridCol w:w="2011"/>
            <w:gridCol w:w="2335"/>
            <w:gridCol w:w="342"/>
          </w:tblGrid>
        </w:tblGridChange>
      </w:tblGrid>
      <w:tr w:rsidR="005001AF">
        <w:trPr>
          <w:jc w:val="center"/>
          <w:trPrChange w:id="2" w:author="Otro autor" w:date="2024-04-15T19:12:00Z">
            <w:trPr>
              <w:jc w:val="center"/>
            </w:trPr>
          </w:trPrChange>
        </w:trPr>
        <w:tc>
          <w:tcPr>
            <w:tcW w:w="29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Change w:id="3" w:author="Otro autor" w:date="2024-04-15T19:12:00Z">
              <w:tcPr>
                <w:tcW w:w="29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tcPrChange>
          </w:tcPr>
          <w:p w:rsidR="005001AF" w:rsidRDefault="007F099A">
            <w:pPr>
              <w:spacing w:line="240" w:lineRule="auto"/>
              <w:rPr>
                <w:rFonts w:ascii="Calibri" w:eastAsia="Calibri" w:hAnsi="Calibri" w:cs="Calibri"/>
                <w:color w:val="000000"/>
              </w:rPr>
            </w:pPr>
            <w:r>
              <w:rPr>
                <w:rFonts w:ascii="Calibri" w:eastAsia="Calibri" w:hAnsi="Calibri" w:cs="Calibri"/>
                <w:color w:val="000000"/>
              </w:rPr>
              <w:t>ALUMNO/A</w:t>
            </w:r>
          </w:p>
        </w:tc>
        <w:tc>
          <w:tcPr>
            <w:tcW w:w="468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Change w:id="4" w:author="Otro autor" w:date="2024-04-15T19:12:00Z">
              <w:tcPr>
                <w:tcW w:w="468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tcPrChange>
          </w:tcPr>
          <w:p w:rsidR="005001AF" w:rsidRDefault="00A966D6">
            <w:pPr>
              <w:spacing w:line="240" w:lineRule="auto"/>
              <w:rPr>
                <w:rFonts w:ascii="Calibri" w:eastAsia="Calibri" w:hAnsi="Calibri" w:cs="Calibri"/>
                <w:b/>
                <w:sz w:val="24"/>
                <w:szCs w:val="24"/>
              </w:rPr>
            </w:pPr>
            <w:r>
              <w:rPr>
                <w:rFonts w:ascii="Calibri" w:eastAsia="Calibri" w:hAnsi="Calibri" w:cs="Calibri"/>
                <w:b/>
                <w:sz w:val="24"/>
                <w:szCs w:val="24"/>
              </w:rPr>
              <w:t xml:space="preserve">Ulises </w:t>
            </w:r>
            <w:proofErr w:type="spellStart"/>
            <w:r>
              <w:rPr>
                <w:rFonts w:ascii="Calibri" w:eastAsia="Calibri" w:hAnsi="Calibri" w:cs="Calibri"/>
                <w:b/>
                <w:sz w:val="24"/>
                <w:szCs w:val="24"/>
              </w:rPr>
              <w:t>Muller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Mastrocola</w:t>
            </w:r>
            <w:proofErr w:type="spellEnd"/>
            <w:del w:id="5" w:author="Otro autor" w:date="2024-04-15T19:12:00Z">
              <w:r w:rsidR="007F099A">
                <w:rPr>
                  <w:rFonts w:ascii="Calibri" w:eastAsia="Calibri" w:hAnsi="Calibri" w:cs="Calibri"/>
                  <w:b/>
                  <w:sz w:val="24"/>
                  <w:szCs w:val="24"/>
                </w:rPr>
                <w:delText>Lorenzo Paparo</w:delText>
              </w:r>
            </w:del>
          </w:p>
        </w:tc>
      </w:tr>
      <w:tr w:rsidR="005001AF">
        <w:trPr>
          <w:jc w:val="center"/>
          <w:trPrChange w:id="6" w:author="Otro autor" w:date="2024-04-15T19:12:00Z">
            <w:trPr>
              <w:jc w:val="center"/>
            </w:trPr>
          </w:trPrChange>
        </w:trPr>
        <w:tc>
          <w:tcPr>
            <w:tcW w:w="29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Change w:id="7" w:author="Otro autor" w:date="2024-04-15T19:12:00Z">
              <w:tcPr>
                <w:tcW w:w="29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tcPrChange>
          </w:tcPr>
          <w:p w:rsidR="005001AF" w:rsidRDefault="007F099A">
            <w:pPr>
              <w:spacing w:line="240" w:lineRule="auto"/>
              <w:rPr>
                <w:rFonts w:ascii="Calibri" w:eastAsia="Calibri" w:hAnsi="Calibri" w:cs="Calibri"/>
                <w:sz w:val="24"/>
                <w:szCs w:val="24"/>
              </w:rPr>
            </w:pPr>
            <w:r>
              <w:rPr>
                <w:rFonts w:ascii="Calibri" w:eastAsia="Calibri" w:hAnsi="Calibri" w:cs="Calibri"/>
                <w:color w:val="000000"/>
              </w:rPr>
              <w:t>SEDE:</w:t>
            </w:r>
          </w:p>
        </w:tc>
        <w:tc>
          <w:tcPr>
            <w:tcW w:w="468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Change w:id="8" w:author="Otro autor" w:date="2024-04-15T19:12:00Z">
              <w:tcPr>
                <w:tcW w:w="468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tcPrChange>
          </w:tcPr>
          <w:p w:rsidR="005001AF" w:rsidRDefault="007F099A">
            <w:pPr>
              <w:spacing w:line="240" w:lineRule="auto"/>
              <w:rPr>
                <w:rFonts w:ascii="Calibri" w:eastAsia="Calibri" w:hAnsi="Calibri" w:cs="Calibri"/>
                <w:b/>
                <w:sz w:val="24"/>
                <w:szCs w:val="24"/>
              </w:rPr>
            </w:pPr>
            <w:r>
              <w:rPr>
                <w:rFonts w:ascii="Calibri" w:eastAsia="Calibri" w:hAnsi="Calibri" w:cs="Calibri"/>
                <w:b/>
                <w:sz w:val="24"/>
                <w:szCs w:val="24"/>
              </w:rPr>
              <w:t>Olivos</w:t>
            </w:r>
          </w:p>
        </w:tc>
      </w:tr>
      <w:tr w:rsidR="005001AF">
        <w:trPr>
          <w:jc w:val="center"/>
          <w:trPrChange w:id="9" w:author="Otro autor" w:date="2024-04-15T19:12:00Z">
            <w:trPr>
              <w:jc w:val="center"/>
            </w:trPr>
          </w:trPrChange>
        </w:trPr>
        <w:tc>
          <w:tcPr>
            <w:tcW w:w="29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Change w:id="10" w:author="Otro autor" w:date="2024-04-15T19:12:00Z">
              <w:tcPr>
                <w:tcW w:w="29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tcPrChange>
          </w:tcPr>
          <w:p w:rsidR="005001AF" w:rsidRDefault="007F099A">
            <w:pPr>
              <w:spacing w:line="240" w:lineRule="auto"/>
              <w:rPr>
                <w:rFonts w:ascii="Calibri" w:eastAsia="Calibri" w:hAnsi="Calibri" w:cs="Calibri"/>
                <w:sz w:val="24"/>
                <w:szCs w:val="24"/>
              </w:rPr>
            </w:pPr>
            <w:r>
              <w:rPr>
                <w:rFonts w:ascii="Calibri" w:eastAsia="Calibri" w:hAnsi="Calibri" w:cs="Calibri"/>
                <w:color w:val="000000"/>
              </w:rPr>
              <w:t>ASIGNATURA:</w:t>
            </w:r>
          </w:p>
        </w:tc>
        <w:tc>
          <w:tcPr>
            <w:tcW w:w="468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Change w:id="11" w:author="Otro autor" w:date="2024-04-15T19:12:00Z">
              <w:tcPr>
                <w:tcW w:w="468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tcPrChange>
          </w:tcPr>
          <w:p w:rsidR="005001AF" w:rsidRDefault="007F099A">
            <w:pPr>
              <w:spacing w:line="240" w:lineRule="auto"/>
              <w:rPr>
                <w:rFonts w:ascii="Calibri" w:eastAsia="Calibri" w:hAnsi="Calibri" w:cs="Calibri"/>
                <w:sz w:val="24"/>
                <w:szCs w:val="24"/>
              </w:rPr>
            </w:pPr>
            <w:r>
              <w:rPr>
                <w:rFonts w:ascii="Calibri" w:eastAsia="Calibri" w:hAnsi="Calibri" w:cs="Calibri"/>
                <w:b/>
                <w:color w:val="000000"/>
              </w:rPr>
              <w:t>Programación web II</w:t>
            </w:r>
          </w:p>
        </w:tc>
      </w:tr>
      <w:tr w:rsidR="005001AF">
        <w:trPr>
          <w:jc w:val="center"/>
          <w:trPrChange w:id="12" w:author="Otro autor" w:date="2024-04-15T19:12:00Z">
            <w:trPr>
              <w:jc w:val="center"/>
            </w:trPr>
          </w:trPrChange>
        </w:trPr>
        <w:tc>
          <w:tcPr>
            <w:tcW w:w="29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Change w:id="13" w:author="Otro autor" w:date="2024-04-15T19:12:00Z">
              <w:tcPr>
                <w:tcW w:w="29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tcPrChange>
          </w:tcPr>
          <w:p w:rsidR="005001AF" w:rsidRDefault="007F099A">
            <w:pPr>
              <w:spacing w:line="240" w:lineRule="auto"/>
              <w:rPr>
                <w:rFonts w:ascii="Calibri" w:eastAsia="Calibri" w:hAnsi="Calibri" w:cs="Calibri"/>
                <w:sz w:val="24"/>
                <w:szCs w:val="24"/>
              </w:rPr>
            </w:pPr>
            <w:r>
              <w:rPr>
                <w:rFonts w:ascii="Calibri" w:eastAsia="Calibri" w:hAnsi="Calibri" w:cs="Calibri"/>
                <w:color w:val="000000"/>
              </w:rPr>
              <w:t>PROFESOR:</w:t>
            </w:r>
          </w:p>
        </w:tc>
        <w:tc>
          <w:tcPr>
            <w:tcW w:w="468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Change w:id="14" w:author="Otro autor" w:date="2024-04-15T19:12:00Z">
              <w:tcPr>
                <w:tcW w:w="468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tcPrChange>
          </w:tcPr>
          <w:p w:rsidR="005001AF" w:rsidRDefault="007F099A">
            <w:pPr>
              <w:spacing w:line="240" w:lineRule="auto"/>
              <w:rPr>
                <w:rFonts w:ascii="Calibri" w:eastAsia="Calibri" w:hAnsi="Calibri" w:cs="Calibri"/>
                <w:sz w:val="24"/>
                <w:szCs w:val="24"/>
              </w:rPr>
            </w:pPr>
            <w:proofErr w:type="spellStart"/>
            <w:r>
              <w:rPr>
                <w:rFonts w:ascii="Calibri" w:eastAsia="Calibri" w:hAnsi="Calibri" w:cs="Calibri"/>
                <w:b/>
                <w:color w:val="000000"/>
              </w:rPr>
              <w:t>Macchioli</w:t>
            </w:r>
            <w:proofErr w:type="spellEnd"/>
            <w:r>
              <w:rPr>
                <w:rFonts w:ascii="Calibri" w:eastAsia="Calibri" w:hAnsi="Calibri" w:cs="Calibri"/>
                <w:b/>
                <w:color w:val="000000"/>
              </w:rPr>
              <w:t>, Nicolás</w:t>
            </w:r>
          </w:p>
        </w:tc>
      </w:tr>
      <w:tr w:rsidR="005001AF">
        <w:trPr>
          <w:jc w:val="center"/>
          <w:trPrChange w:id="15" w:author="Otro autor" w:date="2024-04-15T19:12:00Z">
            <w:trPr>
              <w:jc w:val="center"/>
            </w:trPr>
          </w:trPrChange>
        </w:trPr>
        <w:tc>
          <w:tcPr>
            <w:tcW w:w="29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Change w:id="16" w:author="Otro autor" w:date="2024-04-15T19:12:00Z">
              <w:tcPr>
                <w:tcW w:w="29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tcPrChange>
          </w:tcPr>
          <w:p w:rsidR="005001AF" w:rsidRDefault="007F099A">
            <w:pPr>
              <w:spacing w:line="240" w:lineRule="auto"/>
              <w:rPr>
                <w:rFonts w:ascii="Calibri" w:eastAsia="Calibri" w:hAnsi="Calibri" w:cs="Calibri"/>
                <w:sz w:val="24"/>
                <w:szCs w:val="24"/>
              </w:rPr>
            </w:pPr>
            <w:r>
              <w:rPr>
                <w:rFonts w:ascii="Calibri" w:eastAsia="Calibri" w:hAnsi="Calibri" w:cs="Calibri"/>
                <w:color w:val="000000"/>
              </w:rPr>
              <w:t>TIEMPO DE RESOLUCIÓN:</w:t>
            </w:r>
          </w:p>
        </w:tc>
        <w:tc>
          <w:tcPr>
            <w:tcW w:w="20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Change w:id="17" w:author="Otro autor" w:date="2024-04-15T19:12:00Z">
              <w:tcPr>
                <w:tcW w:w="20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tcPrChange>
          </w:tcPr>
          <w:p w:rsidR="005001AF" w:rsidRDefault="007F099A">
            <w:pPr>
              <w:spacing w:after="0" w:line="240" w:lineRule="auto"/>
              <w:rPr>
                <w:rFonts w:ascii="Calibri" w:eastAsia="Calibri" w:hAnsi="Calibri" w:cs="Calibri"/>
                <w:sz w:val="24"/>
                <w:szCs w:val="24"/>
              </w:rPr>
            </w:pPr>
            <w:r>
              <w:rPr>
                <w:rFonts w:ascii="Calibri" w:eastAsia="Calibri" w:hAnsi="Calibri" w:cs="Calibri"/>
                <w:b/>
                <w:color w:val="000000"/>
              </w:rPr>
              <w:t>2:30 horas</w:t>
            </w:r>
          </w:p>
        </w:tc>
        <w:tc>
          <w:tcPr>
            <w:tcW w:w="26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Change w:id="18" w:author="Otro autor" w:date="2024-04-15T19:12:00Z">
              <w:tcPr>
                <w:tcW w:w="26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tcPrChange>
          </w:tcPr>
          <w:p w:rsidR="005001AF" w:rsidRDefault="007F099A">
            <w:pPr>
              <w:spacing w:line="240" w:lineRule="auto"/>
              <w:rPr>
                <w:rFonts w:ascii="Calibri" w:eastAsia="Calibri" w:hAnsi="Calibri" w:cs="Calibri"/>
                <w:sz w:val="24"/>
                <w:szCs w:val="24"/>
              </w:rPr>
            </w:pPr>
            <w:r>
              <w:rPr>
                <w:rFonts w:ascii="Calibri" w:eastAsia="Calibri" w:hAnsi="Calibri" w:cs="Calibri"/>
                <w:color w:val="000000"/>
              </w:rPr>
              <w:t>FECHA: 13/04/2024</w:t>
            </w:r>
          </w:p>
        </w:tc>
      </w:tr>
      <w:tr w:rsidR="005001AF">
        <w:trPr>
          <w:jc w:val="center"/>
          <w:trPrChange w:id="19" w:author="Otro autor" w:date="2024-04-15T19:12:00Z">
            <w:trPr>
              <w:jc w:val="center"/>
            </w:trPr>
          </w:trPrChange>
        </w:trPr>
        <w:tc>
          <w:tcPr>
            <w:tcW w:w="29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Change w:id="20" w:author="Otro autor" w:date="2024-04-15T19:12:00Z">
              <w:tcPr>
                <w:tcW w:w="29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tcPrChange>
          </w:tcPr>
          <w:p w:rsidR="005001AF" w:rsidRDefault="007F099A">
            <w:pPr>
              <w:spacing w:line="240" w:lineRule="auto"/>
              <w:rPr>
                <w:rFonts w:ascii="Calibri" w:eastAsia="Calibri" w:hAnsi="Calibri" w:cs="Calibri"/>
                <w:sz w:val="24"/>
                <w:szCs w:val="24"/>
              </w:rPr>
            </w:pPr>
            <w:r>
              <w:rPr>
                <w:rFonts w:ascii="Calibri" w:eastAsia="Calibri" w:hAnsi="Calibri" w:cs="Calibri"/>
                <w:color w:val="000000"/>
              </w:rPr>
              <w:t>MODALIDAD DE RESOLUCIÓN: </w:t>
            </w:r>
          </w:p>
        </w:tc>
        <w:tc>
          <w:tcPr>
            <w:tcW w:w="20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Change w:id="21" w:author="Otro autor" w:date="2024-04-15T19:12:00Z">
              <w:tcPr>
                <w:tcW w:w="20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tcPrChange>
          </w:tcPr>
          <w:p w:rsidR="005001AF" w:rsidRDefault="007F099A">
            <w:pPr>
              <w:spacing w:line="240" w:lineRule="auto"/>
              <w:rPr>
                <w:rFonts w:ascii="Calibri" w:eastAsia="Calibri" w:hAnsi="Calibri" w:cs="Calibri"/>
                <w:sz w:val="24"/>
                <w:szCs w:val="24"/>
              </w:rPr>
            </w:pPr>
            <w:r>
              <w:rPr>
                <w:rFonts w:ascii="Calibri" w:eastAsia="Calibri" w:hAnsi="Calibri" w:cs="Calibri"/>
                <w:color w:val="000000"/>
              </w:rPr>
              <w:t>Individual / Práctico</w:t>
            </w:r>
          </w:p>
        </w:tc>
        <w:tc>
          <w:tcPr>
            <w:tcW w:w="23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Change w:id="22" w:author="Otro autor" w:date="2024-04-15T19:12:00Z">
              <w:tcPr>
                <w:tcW w:w="23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tcPrChange>
          </w:tcPr>
          <w:p w:rsidR="005001AF" w:rsidRDefault="007F099A">
            <w:pPr>
              <w:spacing w:line="240" w:lineRule="auto"/>
              <w:rPr>
                <w:rFonts w:ascii="Calibri" w:eastAsia="Calibri" w:hAnsi="Calibri" w:cs="Calibri"/>
                <w:sz w:val="24"/>
                <w:szCs w:val="24"/>
              </w:rPr>
            </w:pPr>
            <w:r>
              <w:rPr>
                <w:rFonts w:ascii="Calibri" w:eastAsia="Calibri" w:hAnsi="Calibri" w:cs="Calibri"/>
                <w:color w:val="000000"/>
              </w:rPr>
              <w:t>EXAMEN PARCIAL NRO:</w:t>
            </w:r>
          </w:p>
        </w:tc>
        <w:tc>
          <w:tcPr>
            <w:tcW w:w="3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Change w:id="23" w:author="Otro autor" w:date="2024-04-15T19:12:00Z">
              <w:tcPr>
                <w:tcW w:w="3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tcPrChange>
          </w:tcPr>
          <w:p w:rsidR="005001AF" w:rsidRDefault="007F099A">
            <w:pPr>
              <w:spacing w:after="0" w:line="240" w:lineRule="auto"/>
              <w:rPr>
                <w:rFonts w:ascii="Calibri" w:eastAsia="Calibri" w:hAnsi="Calibri" w:cs="Calibri"/>
                <w:sz w:val="24"/>
                <w:szCs w:val="24"/>
              </w:rPr>
            </w:pPr>
            <w:r>
              <w:rPr>
                <w:rFonts w:ascii="Calibri" w:eastAsia="Calibri" w:hAnsi="Calibri" w:cs="Calibri"/>
                <w:b/>
                <w:color w:val="000000"/>
              </w:rPr>
              <w:t>1</w:t>
            </w:r>
          </w:p>
        </w:tc>
      </w:tr>
    </w:tbl>
    <w:p w:rsidR="005001AF" w:rsidRDefault="005001AF">
      <w:pPr>
        <w:rPr>
          <w:b/>
          <w:sz w:val="36"/>
          <w:szCs w:val="36"/>
          <w:u w:val="single"/>
        </w:rPr>
      </w:pPr>
    </w:p>
    <w:p w:rsidR="005001AF" w:rsidRDefault="007F099A">
      <w:pPr>
        <w:pBdr>
          <w:top w:val="single" w:sz="12" w:space="0" w:color="000000"/>
          <w:left w:val="nil"/>
          <w:bottom w:val="single" w:sz="12" w:space="1" w:color="000000"/>
          <w:right w:val="nil"/>
          <w:between w:val="nil"/>
        </w:pBdr>
        <w:spacing w:line="240" w:lineRule="auto"/>
        <w:rPr>
          <w:rFonts w:ascii="Times New Roman" w:eastAsia="Times New Roman" w:hAnsi="Times New Roman" w:cs="Times New Roman"/>
          <w:color w:val="000000"/>
          <w:sz w:val="24"/>
          <w:szCs w:val="24"/>
        </w:rPr>
      </w:pPr>
      <w:r>
        <w:rPr>
          <w:rFonts w:ascii="Calibri" w:eastAsia="Calibri" w:hAnsi="Calibri" w:cs="Calibri"/>
          <w:color w:val="000000"/>
        </w:rPr>
        <w:t>CRITERIOS DE EVALUACIÓN:</w:t>
      </w:r>
    </w:p>
    <w:p w:rsidR="005001AF" w:rsidRDefault="007F099A">
      <w:pPr>
        <w:numPr>
          <w:ilvl w:val="0"/>
          <w:numId w:val="3"/>
        </w:numPr>
        <w:pBdr>
          <w:top w:val="nil"/>
          <w:left w:val="nil"/>
          <w:bottom w:val="nil"/>
          <w:right w:val="nil"/>
          <w:between w:val="nil"/>
        </w:pBdr>
        <w:spacing w:after="0" w:line="240" w:lineRule="auto"/>
        <w:ind w:left="360"/>
        <w:rPr>
          <w:rFonts w:ascii="Arial" w:eastAsia="Arial" w:hAnsi="Arial" w:cs="Arial"/>
          <w:color w:val="000000"/>
        </w:rPr>
        <w:pPrChange w:id="24" w:author="Otro autor" w:date="2024-04-15T19:12:00Z">
          <w:pPr>
            <w:numPr>
              <w:numId w:val="1"/>
            </w:numPr>
            <w:pBdr>
              <w:top w:val="nil"/>
              <w:left w:val="nil"/>
              <w:bottom w:val="nil"/>
              <w:right w:val="nil"/>
              <w:between w:val="nil"/>
            </w:pBdr>
            <w:spacing w:after="0" w:line="240" w:lineRule="auto"/>
            <w:ind w:left="360" w:hanging="360"/>
          </w:pPr>
        </w:pPrChange>
      </w:pPr>
      <w:r>
        <w:rPr>
          <w:rFonts w:ascii="Calibri" w:eastAsia="Calibri" w:hAnsi="Calibri" w:cs="Calibri"/>
          <w:color w:val="000000"/>
        </w:rPr>
        <w:t>Claridad en el planteo de la resolución de las situaciones planteadas.</w:t>
      </w:r>
    </w:p>
    <w:p w:rsidR="005001AF" w:rsidRDefault="007F099A">
      <w:pPr>
        <w:numPr>
          <w:ilvl w:val="0"/>
          <w:numId w:val="3"/>
        </w:numPr>
        <w:pBdr>
          <w:top w:val="nil"/>
          <w:left w:val="nil"/>
          <w:bottom w:val="nil"/>
          <w:right w:val="nil"/>
          <w:between w:val="nil"/>
        </w:pBdr>
        <w:spacing w:line="240" w:lineRule="auto"/>
        <w:ind w:left="360"/>
        <w:rPr>
          <w:rFonts w:ascii="Arial" w:eastAsia="Arial" w:hAnsi="Arial" w:cs="Arial"/>
          <w:color w:val="000000"/>
        </w:rPr>
        <w:pPrChange w:id="25" w:author="Otro autor" w:date="2024-04-15T19:12:00Z">
          <w:pPr>
            <w:numPr>
              <w:numId w:val="1"/>
            </w:numPr>
            <w:pBdr>
              <w:top w:val="nil"/>
              <w:left w:val="nil"/>
              <w:bottom w:val="nil"/>
              <w:right w:val="nil"/>
              <w:between w:val="nil"/>
            </w:pBdr>
            <w:spacing w:line="240" w:lineRule="auto"/>
            <w:ind w:left="360" w:hanging="360"/>
          </w:pPr>
        </w:pPrChange>
      </w:pPr>
      <w:r>
        <w:rPr>
          <w:rFonts w:ascii="Calibri" w:eastAsia="Calibri" w:hAnsi="Calibri" w:cs="Calibri"/>
          <w:color w:val="000000"/>
        </w:rPr>
        <w:t>Valoración de las prácticas empleadas que justifican la resolución de los ejercicios planteados.</w:t>
      </w:r>
    </w:p>
    <w:p w:rsidR="005001AF" w:rsidRDefault="007F099A">
      <w:pPr>
        <w:pBdr>
          <w:top w:val="nil"/>
          <w:left w:val="nil"/>
          <w:bottom w:val="single" w:sz="12" w:space="1" w:color="000000"/>
          <w:right w:val="nil"/>
          <w:between w:val="nil"/>
        </w:pBdr>
        <w:spacing w:line="240" w:lineRule="auto"/>
        <w:rPr>
          <w:rFonts w:ascii="Calibri" w:eastAsia="Calibri" w:hAnsi="Calibri" w:cs="Calibri"/>
          <w:color w:val="000000"/>
        </w:rPr>
      </w:pPr>
      <w:r>
        <w:rPr>
          <w:rFonts w:ascii="Calibri" w:eastAsia="Calibri" w:hAnsi="Calibri" w:cs="Calibri"/>
          <w:color w:val="000000"/>
        </w:rPr>
        <w:t xml:space="preserve">El examen se considerará aprobado con una nota de 4 (cuatro) que se obtendrá con el 60% de </w:t>
      </w:r>
      <w:proofErr w:type="gramStart"/>
      <w:r>
        <w:rPr>
          <w:rFonts w:ascii="Calibri" w:eastAsia="Calibri" w:hAnsi="Calibri" w:cs="Calibri"/>
          <w:color w:val="000000"/>
        </w:rPr>
        <w:t>las</w:t>
      </w:r>
      <w:proofErr w:type="gramEnd"/>
      <w:r>
        <w:rPr>
          <w:rFonts w:ascii="Calibri" w:eastAsia="Calibri" w:hAnsi="Calibri" w:cs="Calibri"/>
          <w:color w:val="000000"/>
        </w:rPr>
        <w:t xml:space="preserve"> consignas, correctamente desarrolladas. Siendo necesarias para la aprobación la correcta ejecución de los puntos 8 y 9.</w:t>
      </w:r>
    </w:p>
    <w:p w:rsidR="005001AF" w:rsidRDefault="005001AF">
      <w:pPr>
        <w:pBdr>
          <w:top w:val="nil"/>
          <w:left w:val="nil"/>
          <w:bottom w:val="single" w:sz="12" w:space="1" w:color="000000"/>
          <w:right w:val="nil"/>
          <w:between w:val="nil"/>
        </w:pBdr>
        <w:spacing w:line="240" w:lineRule="auto"/>
        <w:rPr>
          <w:rFonts w:ascii="Times New Roman" w:eastAsia="Times New Roman" w:hAnsi="Times New Roman" w:cs="Times New Roman"/>
          <w:color w:val="000000"/>
          <w:sz w:val="24"/>
          <w:szCs w:val="24"/>
        </w:rPr>
      </w:pPr>
    </w:p>
    <w:p w:rsidR="005001AF" w:rsidRDefault="007F099A">
      <w:pPr>
        <w:pBdr>
          <w:top w:val="nil"/>
          <w:left w:val="nil"/>
          <w:bottom w:val="single" w:sz="4" w:space="1" w:color="000000"/>
          <w:right w:val="nil"/>
          <w:between w:val="nil"/>
        </w:pBdr>
        <w:spacing w:line="240" w:lineRule="auto"/>
        <w:rPr>
          <w:rFonts w:ascii="Times New Roman" w:eastAsia="Times New Roman" w:hAnsi="Times New Roman" w:cs="Times New Roman"/>
          <w:color w:val="000000"/>
          <w:sz w:val="24"/>
          <w:szCs w:val="24"/>
        </w:rPr>
      </w:pPr>
      <w:r>
        <w:rPr>
          <w:rFonts w:ascii="Calibri" w:eastAsia="Calibri" w:hAnsi="Calibri" w:cs="Calibri"/>
          <w:b/>
          <w:color w:val="000000"/>
        </w:rPr>
        <w:t>Guía de Resolución:</w:t>
      </w:r>
    </w:p>
    <w:p w:rsidR="005001AF" w:rsidRDefault="007F099A">
      <w:pPr>
        <w:numPr>
          <w:ilvl w:val="0"/>
          <w:numId w:val="4"/>
        </w:numPr>
        <w:pBdr>
          <w:top w:val="nil"/>
          <w:left w:val="nil"/>
          <w:bottom w:val="nil"/>
          <w:right w:val="nil"/>
          <w:between w:val="nil"/>
        </w:pBdr>
        <w:spacing w:after="0"/>
        <w:rPr>
          <w:rFonts w:ascii="Calibri" w:eastAsia="Calibri" w:hAnsi="Calibri" w:cs="Calibri"/>
          <w:color w:val="000000"/>
          <w:sz w:val="24"/>
          <w:szCs w:val="24"/>
        </w:rPr>
        <w:pPrChange w:id="26" w:author="Otro autor" w:date="2024-04-15T19:12:00Z">
          <w:pPr>
            <w:numPr>
              <w:numId w:val="2"/>
            </w:numPr>
            <w:pBdr>
              <w:top w:val="nil"/>
              <w:left w:val="nil"/>
              <w:bottom w:val="nil"/>
              <w:right w:val="nil"/>
              <w:between w:val="nil"/>
            </w:pBdr>
            <w:spacing w:after="0"/>
            <w:ind w:left="720" w:hanging="360"/>
          </w:pPr>
        </w:pPrChange>
      </w:pPr>
      <w:r>
        <w:rPr>
          <w:rFonts w:ascii="Calibri" w:eastAsia="Calibri" w:hAnsi="Calibri" w:cs="Calibri"/>
          <w:color w:val="000000"/>
          <w:sz w:val="24"/>
          <w:szCs w:val="24"/>
        </w:rPr>
        <w:t>Realizar un documento HTML (index.html) con las estructuras básicas correspondientes. Vincular un archivo de estilos (style.css) y un archivo JS (script.js).</w:t>
      </w:r>
    </w:p>
    <w:p w:rsidR="005001AF" w:rsidRDefault="007F099A">
      <w:pPr>
        <w:pBdr>
          <w:top w:val="nil"/>
          <w:left w:val="nil"/>
          <w:bottom w:val="nil"/>
          <w:right w:val="nil"/>
          <w:between w:val="nil"/>
        </w:pBdr>
        <w:spacing w:after="0"/>
        <w:ind w:left="720"/>
        <w:rPr>
          <w:rFonts w:ascii="Calibri" w:eastAsia="Calibri" w:hAnsi="Calibri" w:cs="Calibri"/>
          <w:color w:val="000000"/>
          <w:sz w:val="24"/>
          <w:szCs w:val="24"/>
        </w:rPr>
      </w:pPr>
      <w:r>
        <w:rPr>
          <w:rFonts w:ascii="Calibri" w:eastAsia="Calibri" w:hAnsi="Calibri" w:cs="Calibri"/>
          <w:color w:val="000000"/>
          <w:sz w:val="24"/>
          <w:szCs w:val="24"/>
        </w:rPr>
        <w:t xml:space="preserve"> </w:t>
      </w:r>
    </w:p>
    <w:p w:rsidR="005001AF" w:rsidRDefault="007F099A">
      <w:pPr>
        <w:numPr>
          <w:ilvl w:val="0"/>
          <w:numId w:val="4"/>
        </w:numPr>
        <w:pBdr>
          <w:top w:val="nil"/>
          <w:left w:val="nil"/>
          <w:bottom w:val="nil"/>
          <w:right w:val="nil"/>
          <w:between w:val="nil"/>
        </w:pBdr>
        <w:spacing w:after="0"/>
        <w:rPr>
          <w:rFonts w:ascii="Calibri" w:eastAsia="Calibri" w:hAnsi="Calibri" w:cs="Calibri"/>
          <w:color w:val="000000"/>
          <w:sz w:val="24"/>
          <w:szCs w:val="24"/>
        </w:rPr>
        <w:pPrChange w:id="27" w:author="Otro autor" w:date="2024-04-15T19:12:00Z">
          <w:pPr>
            <w:numPr>
              <w:numId w:val="2"/>
            </w:numPr>
            <w:pBdr>
              <w:top w:val="nil"/>
              <w:left w:val="nil"/>
              <w:bottom w:val="nil"/>
              <w:right w:val="nil"/>
              <w:between w:val="nil"/>
            </w:pBdr>
            <w:spacing w:after="0"/>
            <w:ind w:left="720" w:hanging="360"/>
          </w:pPr>
        </w:pPrChange>
      </w:pPr>
      <w:r>
        <w:rPr>
          <w:rFonts w:ascii="Calibri" w:eastAsia="Calibri" w:hAnsi="Calibri" w:cs="Calibri"/>
          <w:color w:val="000000"/>
          <w:sz w:val="24"/>
          <w:szCs w:val="24"/>
        </w:rPr>
        <w:t xml:space="preserve">Insertar en el HTML una barra de navegación que tendrá en su interior el logo adjunto y una imagen de usuario en las posiciones indicadas. La misma, deberá además acompañar el recorrido del </w:t>
      </w:r>
      <w:proofErr w:type="spellStart"/>
      <w:r>
        <w:rPr>
          <w:rFonts w:ascii="Calibri" w:eastAsia="Calibri" w:hAnsi="Calibri" w:cs="Calibri"/>
          <w:color w:val="000000"/>
          <w:sz w:val="24"/>
          <w:szCs w:val="24"/>
        </w:rPr>
        <w:t>scroll</w:t>
      </w:r>
      <w:proofErr w:type="spellEnd"/>
      <w:r>
        <w:rPr>
          <w:rFonts w:ascii="Calibri" w:eastAsia="Calibri" w:hAnsi="Calibri" w:cs="Calibri"/>
          <w:color w:val="000000"/>
          <w:sz w:val="24"/>
          <w:szCs w:val="24"/>
        </w:rPr>
        <w:t xml:space="preserve"> con las propiedades correspondientes. </w:t>
      </w:r>
    </w:p>
    <w:p w:rsidR="005001AF" w:rsidRDefault="005001AF">
      <w:pPr>
        <w:pBdr>
          <w:top w:val="nil"/>
          <w:left w:val="nil"/>
          <w:bottom w:val="nil"/>
          <w:right w:val="nil"/>
          <w:between w:val="nil"/>
        </w:pBdr>
        <w:spacing w:after="0"/>
        <w:ind w:left="720"/>
        <w:rPr>
          <w:rFonts w:ascii="Calibri" w:eastAsia="Calibri" w:hAnsi="Calibri" w:cs="Calibri"/>
          <w:color w:val="000000"/>
          <w:sz w:val="24"/>
          <w:szCs w:val="24"/>
        </w:rPr>
      </w:pPr>
    </w:p>
    <w:p w:rsidR="005001AF" w:rsidRDefault="007F099A">
      <w:pPr>
        <w:numPr>
          <w:ilvl w:val="0"/>
          <w:numId w:val="4"/>
        </w:numPr>
        <w:pBdr>
          <w:top w:val="nil"/>
          <w:left w:val="nil"/>
          <w:bottom w:val="nil"/>
          <w:right w:val="nil"/>
          <w:between w:val="nil"/>
        </w:pBdr>
        <w:rPr>
          <w:rFonts w:ascii="Calibri" w:eastAsia="Calibri" w:hAnsi="Calibri" w:cs="Calibri"/>
          <w:color w:val="000000"/>
          <w:sz w:val="24"/>
          <w:szCs w:val="24"/>
        </w:rPr>
        <w:pPrChange w:id="28" w:author="Otro autor" w:date="2024-04-15T19:12:00Z">
          <w:pPr>
            <w:numPr>
              <w:numId w:val="2"/>
            </w:numPr>
            <w:pBdr>
              <w:top w:val="nil"/>
              <w:left w:val="nil"/>
              <w:bottom w:val="nil"/>
              <w:right w:val="nil"/>
              <w:between w:val="nil"/>
            </w:pBdr>
            <w:ind w:left="720" w:hanging="360"/>
          </w:pPr>
        </w:pPrChange>
      </w:pPr>
      <w:r>
        <w:rPr>
          <w:rFonts w:ascii="Calibri" w:eastAsia="Calibri" w:hAnsi="Calibri" w:cs="Calibri"/>
          <w:color w:val="000000"/>
          <w:sz w:val="24"/>
          <w:szCs w:val="24"/>
        </w:rPr>
        <w:t xml:space="preserve">Insertar en el contenedor </w:t>
      </w:r>
      <w:proofErr w:type="gramStart"/>
      <w:r>
        <w:rPr>
          <w:rFonts w:ascii="Calibri" w:eastAsia="Calibri" w:hAnsi="Calibri" w:cs="Calibri"/>
          <w:color w:val="000000"/>
          <w:sz w:val="24"/>
          <w:szCs w:val="24"/>
        </w:rPr>
        <w:t>principal ,</w:t>
      </w:r>
      <w:proofErr w:type="gramEnd"/>
      <w:r>
        <w:rPr>
          <w:rFonts w:ascii="Calibri" w:eastAsia="Calibri" w:hAnsi="Calibri" w:cs="Calibri"/>
          <w:color w:val="000000"/>
          <w:sz w:val="24"/>
          <w:szCs w:val="24"/>
        </w:rPr>
        <w:t xml:space="preserve"> dos botones con estilos a elección, un título y los párrafos adjuntos. Flotar además un elemento contenedor en la parte inferior derecha de la pantalla en forma de circunferencia y de color contrastante con fondo. </w:t>
      </w:r>
    </w:p>
    <w:p w:rsidR="005001AF" w:rsidRDefault="005001AF">
      <w:pPr>
        <w:rPr>
          <w:rFonts w:ascii="Calibri" w:eastAsia="Calibri" w:hAnsi="Calibri" w:cs="Calibri"/>
          <w:sz w:val="24"/>
          <w:szCs w:val="24"/>
        </w:rPr>
      </w:pPr>
    </w:p>
    <w:p w:rsidR="005001AF" w:rsidRDefault="005001AF">
      <w:pPr>
        <w:rPr>
          <w:rFonts w:ascii="Calibri" w:eastAsia="Calibri" w:hAnsi="Calibri" w:cs="Calibri"/>
          <w:sz w:val="24"/>
          <w:szCs w:val="24"/>
        </w:rPr>
      </w:pPr>
    </w:p>
    <w:p w:rsidR="005001AF" w:rsidRDefault="007F099A">
      <w:pPr>
        <w:rPr>
          <w:rFonts w:ascii="Calibri" w:eastAsia="Calibri" w:hAnsi="Calibri" w:cs="Calibri"/>
          <w:sz w:val="24"/>
          <w:szCs w:val="24"/>
        </w:rPr>
      </w:pPr>
      <w:r>
        <w:rPr>
          <w:rFonts w:ascii="Calibri" w:eastAsia="Calibri" w:hAnsi="Calibri" w:cs="Calibri"/>
          <w:sz w:val="24"/>
          <w:szCs w:val="24"/>
        </w:rPr>
        <w:t xml:space="preserve">Título: </w:t>
      </w:r>
    </w:p>
    <w:p w:rsidR="005001AF" w:rsidRDefault="007F099A">
      <w:pPr>
        <w:rPr>
          <w:rFonts w:ascii="Calibri" w:eastAsia="Calibri" w:hAnsi="Calibri" w:cs="Calibri"/>
          <w:i/>
          <w:sz w:val="24"/>
          <w:szCs w:val="24"/>
        </w:rPr>
      </w:pPr>
      <w:r>
        <w:rPr>
          <w:rFonts w:ascii="Calibri" w:eastAsia="Calibri" w:hAnsi="Calibri" w:cs="Calibri"/>
          <w:i/>
          <w:sz w:val="24"/>
          <w:szCs w:val="24"/>
        </w:rPr>
        <w:lastRenderedPageBreak/>
        <w:t>“La historia de JavaScript”</w:t>
      </w:r>
    </w:p>
    <w:p w:rsidR="005001AF" w:rsidRDefault="007F099A">
      <w:pPr>
        <w:rPr>
          <w:rFonts w:ascii="Calibri" w:eastAsia="Calibri" w:hAnsi="Calibri" w:cs="Calibri"/>
          <w:sz w:val="24"/>
          <w:szCs w:val="24"/>
        </w:rPr>
      </w:pPr>
      <w:r>
        <w:rPr>
          <w:rFonts w:ascii="Calibri" w:eastAsia="Calibri" w:hAnsi="Calibri" w:cs="Calibri"/>
          <w:sz w:val="24"/>
          <w:szCs w:val="24"/>
        </w:rPr>
        <w:t xml:space="preserve">Párrafo: </w:t>
      </w:r>
    </w:p>
    <w:p w:rsidR="005001AF" w:rsidRDefault="007F099A">
      <w:pPr>
        <w:rPr>
          <w:rFonts w:ascii="Calibri" w:eastAsia="Calibri" w:hAnsi="Calibri" w:cs="Calibri"/>
          <w:i/>
          <w:sz w:val="24"/>
          <w:szCs w:val="24"/>
        </w:rPr>
      </w:pPr>
      <w:r>
        <w:rPr>
          <w:rFonts w:ascii="Calibri" w:eastAsia="Calibri" w:hAnsi="Calibri" w:cs="Calibri"/>
          <w:i/>
          <w:sz w:val="24"/>
          <w:szCs w:val="24"/>
        </w:rPr>
        <w:t xml:space="preserve">El origen </w:t>
      </w:r>
      <w:proofErr w:type="spellStart"/>
      <w:r>
        <w:rPr>
          <w:rFonts w:ascii="Calibri" w:eastAsia="Calibri" w:hAnsi="Calibri" w:cs="Calibri"/>
          <w:i/>
          <w:sz w:val="24"/>
          <w:szCs w:val="24"/>
        </w:rPr>
        <w:t>javascript</w:t>
      </w:r>
      <w:proofErr w:type="spellEnd"/>
      <w:r>
        <w:rPr>
          <w:rFonts w:ascii="Calibri" w:eastAsia="Calibri" w:hAnsi="Calibri" w:cs="Calibri"/>
          <w:i/>
          <w:sz w:val="24"/>
          <w:szCs w:val="24"/>
        </w:rPr>
        <w:t xml:space="preserve"> surge a partir de un navegador que actualmente no existe: </w:t>
      </w:r>
      <w:proofErr w:type="spellStart"/>
      <w:r>
        <w:rPr>
          <w:rFonts w:ascii="Calibri" w:eastAsia="Calibri" w:hAnsi="Calibri" w:cs="Calibri"/>
          <w:i/>
          <w:sz w:val="24"/>
          <w:szCs w:val="24"/>
        </w:rPr>
        <w:t>NetScape</w:t>
      </w:r>
      <w:proofErr w:type="spellEnd"/>
      <w:r>
        <w:rPr>
          <w:rFonts w:ascii="Calibri" w:eastAsia="Calibri" w:hAnsi="Calibri" w:cs="Calibri"/>
          <w:i/>
          <w:sz w:val="24"/>
          <w:szCs w:val="24"/>
        </w:rPr>
        <w:t>. En 1995, Netscape se dio cuenta de que, cuando tenía algún documento HTML, no podía interactuar con lo que hacía el usuario. Es decir, lo único que podía hacer el navegador era esperar a recibir unos datos y luego enviarlos, a modo de formulario. Además, podía darle ciertos aspectos de diseño, como el alto y ancho, pero con muy poca versatilidad.</w:t>
      </w:r>
    </w:p>
    <w:p w:rsidR="005001AF" w:rsidRDefault="007F099A">
      <w:pPr>
        <w:rPr>
          <w:rFonts w:ascii="Calibri" w:eastAsia="Calibri" w:hAnsi="Calibri" w:cs="Calibri"/>
          <w:i/>
          <w:sz w:val="24"/>
          <w:szCs w:val="24"/>
        </w:rPr>
      </w:pPr>
      <w:r>
        <w:rPr>
          <w:rFonts w:ascii="Calibri" w:eastAsia="Calibri" w:hAnsi="Calibri" w:cs="Calibri"/>
          <w:i/>
          <w:sz w:val="24"/>
          <w:szCs w:val="24"/>
        </w:rPr>
        <w:t xml:space="preserve">Entonces, fue </w:t>
      </w:r>
      <w:proofErr w:type="spellStart"/>
      <w:r>
        <w:rPr>
          <w:rFonts w:ascii="Calibri" w:eastAsia="Calibri" w:hAnsi="Calibri" w:cs="Calibri"/>
          <w:i/>
          <w:sz w:val="24"/>
          <w:szCs w:val="24"/>
        </w:rPr>
        <w:t>brendan</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eich</w:t>
      </w:r>
      <w:proofErr w:type="spellEnd"/>
      <w:r>
        <w:rPr>
          <w:rFonts w:ascii="Calibri" w:eastAsia="Calibri" w:hAnsi="Calibri" w:cs="Calibri"/>
          <w:i/>
          <w:sz w:val="24"/>
          <w:szCs w:val="24"/>
        </w:rPr>
        <w:t xml:space="preserve"> quien desarrollo </w:t>
      </w:r>
      <w:proofErr w:type="spellStart"/>
      <w:r>
        <w:rPr>
          <w:rFonts w:ascii="Calibri" w:eastAsia="Calibri" w:hAnsi="Calibri" w:cs="Calibri"/>
          <w:i/>
          <w:sz w:val="24"/>
          <w:szCs w:val="24"/>
        </w:rPr>
        <w:t>javascript</w:t>
      </w:r>
      <w:proofErr w:type="spellEnd"/>
      <w:r>
        <w:rPr>
          <w:rFonts w:ascii="Calibri" w:eastAsia="Calibri" w:hAnsi="Calibri" w:cs="Calibri"/>
          <w:i/>
          <w:sz w:val="24"/>
          <w:szCs w:val="24"/>
        </w:rPr>
        <w:t xml:space="preserve"> para </w:t>
      </w:r>
      <w:proofErr w:type="spellStart"/>
      <w:r>
        <w:rPr>
          <w:rFonts w:ascii="Calibri" w:eastAsia="Calibri" w:hAnsi="Calibri" w:cs="Calibri"/>
          <w:i/>
          <w:sz w:val="24"/>
          <w:szCs w:val="24"/>
        </w:rPr>
        <w:t>NetScape</w:t>
      </w:r>
      <w:proofErr w:type="spellEnd"/>
      <w:r>
        <w:rPr>
          <w:rFonts w:ascii="Calibri" w:eastAsia="Calibri" w:hAnsi="Calibri" w:cs="Calibri"/>
          <w:i/>
          <w:sz w:val="24"/>
          <w:szCs w:val="24"/>
        </w:rPr>
        <w:t>. Este lenguaje de programación le da muchas más posibilidades a los navegadores. Con JavaScript podemos, por ejemplo, crear controles en la búsqueda de un contenido para que solo devuelva resultados con contenido, no textos vacíos.</w:t>
      </w:r>
    </w:p>
    <w:p w:rsidR="005001AF" w:rsidRDefault="007F099A">
      <w:pPr>
        <w:rPr>
          <w:rFonts w:ascii="Calibri" w:eastAsia="Calibri" w:hAnsi="Calibri" w:cs="Calibri"/>
          <w:i/>
          <w:sz w:val="24"/>
          <w:szCs w:val="24"/>
        </w:rPr>
      </w:pPr>
      <w:r>
        <w:rPr>
          <w:rFonts w:ascii="Calibri" w:eastAsia="Calibri" w:hAnsi="Calibri" w:cs="Calibri"/>
          <w:i/>
          <w:sz w:val="24"/>
          <w:szCs w:val="24"/>
        </w:rPr>
        <w:t xml:space="preserve">El siguiente momento importante en la historia de JavaScript es la creación del elemento XML </w:t>
      </w:r>
      <w:proofErr w:type="spellStart"/>
      <w:r>
        <w:rPr>
          <w:rFonts w:ascii="Calibri" w:eastAsia="Calibri" w:hAnsi="Calibri" w:cs="Calibri"/>
          <w:i/>
          <w:sz w:val="24"/>
          <w:szCs w:val="24"/>
        </w:rPr>
        <w:t>HttpRequest</w:t>
      </w:r>
      <w:proofErr w:type="spellEnd"/>
      <w:r>
        <w:rPr>
          <w:rFonts w:ascii="Calibri" w:eastAsia="Calibri" w:hAnsi="Calibri" w:cs="Calibri"/>
          <w:i/>
          <w:sz w:val="24"/>
          <w:szCs w:val="24"/>
        </w:rPr>
        <w:t xml:space="preserve"> por parte de Microsoft en 1998. Este elemento viene a ser el padre de AJAX y nos permite cargar contenido o interactuar con el </w:t>
      </w:r>
      <w:proofErr w:type="spellStart"/>
      <w:r>
        <w:rPr>
          <w:rFonts w:ascii="Calibri" w:eastAsia="Calibri" w:hAnsi="Calibri" w:cs="Calibri"/>
          <w:i/>
          <w:sz w:val="24"/>
          <w:szCs w:val="24"/>
        </w:rPr>
        <w:t>backend</w:t>
      </w:r>
      <w:proofErr w:type="spellEnd"/>
      <w:r>
        <w:rPr>
          <w:rFonts w:ascii="Calibri" w:eastAsia="Calibri" w:hAnsi="Calibri" w:cs="Calibri"/>
          <w:i/>
          <w:sz w:val="24"/>
          <w:szCs w:val="24"/>
        </w:rPr>
        <w:t xml:space="preserve"> sin tener que volver a cargar la totalidad de la página web.</w:t>
      </w:r>
    </w:p>
    <w:p w:rsidR="005001AF" w:rsidRDefault="007F099A">
      <w:pPr>
        <w:rPr>
          <w:rFonts w:ascii="Calibri" w:eastAsia="Calibri" w:hAnsi="Calibri" w:cs="Calibri"/>
          <w:i/>
          <w:sz w:val="24"/>
          <w:szCs w:val="24"/>
        </w:rPr>
      </w:pPr>
      <w:r>
        <w:rPr>
          <w:rFonts w:ascii="Calibri" w:eastAsia="Calibri" w:hAnsi="Calibri" w:cs="Calibri"/>
          <w:i/>
          <w:sz w:val="24"/>
          <w:szCs w:val="24"/>
        </w:rPr>
        <w:t xml:space="preserve">A lo largo de los años, se continuó hablando de JavaScript y, en el 2000, Douglas </w:t>
      </w:r>
      <w:proofErr w:type="spellStart"/>
      <w:r>
        <w:rPr>
          <w:rFonts w:ascii="Calibri" w:eastAsia="Calibri" w:hAnsi="Calibri" w:cs="Calibri"/>
          <w:i/>
          <w:sz w:val="24"/>
          <w:szCs w:val="24"/>
        </w:rPr>
        <w:t>Crockford</w:t>
      </w:r>
      <w:proofErr w:type="spellEnd"/>
      <w:r>
        <w:rPr>
          <w:rFonts w:ascii="Calibri" w:eastAsia="Calibri" w:hAnsi="Calibri" w:cs="Calibri"/>
          <w:i/>
          <w:sz w:val="24"/>
          <w:szCs w:val="24"/>
        </w:rPr>
        <w:t xml:space="preserve"> inventó el documento JSON, una forma de estandarizar objetos en JavaScript. En 2004, </w:t>
      </w:r>
      <w:proofErr w:type="spellStart"/>
      <w:r>
        <w:rPr>
          <w:rFonts w:ascii="Calibri" w:eastAsia="Calibri" w:hAnsi="Calibri" w:cs="Calibri"/>
          <w:i/>
          <w:sz w:val="24"/>
          <w:szCs w:val="24"/>
        </w:rPr>
        <w:t>Gmail</w:t>
      </w:r>
      <w:proofErr w:type="spellEnd"/>
      <w:r>
        <w:rPr>
          <w:rFonts w:ascii="Calibri" w:eastAsia="Calibri" w:hAnsi="Calibri" w:cs="Calibri"/>
          <w:i/>
          <w:sz w:val="24"/>
          <w:szCs w:val="24"/>
        </w:rPr>
        <w:t xml:space="preserve"> empezó a utilizar JavaScript e incorporó AJAX masivamente para hacer sus procesos más eficaces.</w:t>
      </w:r>
    </w:p>
    <w:p w:rsidR="005001AF" w:rsidRDefault="007F099A">
      <w:pPr>
        <w:rPr>
          <w:rFonts w:ascii="Calibri" w:eastAsia="Calibri" w:hAnsi="Calibri" w:cs="Calibri"/>
          <w:i/>
          <w:sz w:val="24"/>
          <w:szCs w:val="24"/>
        </w:rPr>
      </w:pPr>
      <w:r>
        <w:rPr>
          <w:rFonts w:ascii="Calibri" w:eastAsia="Calibri" w:hAnsi="Calibri" w:cs="Calibri"/>
          <w:i/>
          <w:sz w:val="24"/>
          <w:szCs w:val="24"/>
        </w:rPr>
        <w:t xml:space="preserve">Llegados a este punto, JavaScript era tan útil que, en 2006, John </w:t>
      </w:r>
      <w:proofErr w:type="spellStart"/>
      <w:r>
        <w:rPr>
          <w:rFonts w:ascii="Calibri" w:eastAsia="Calibri" w:hAnsi="Calibri" w:cs="Calibri"/>
          <w:i/>
          <w:sz w:val="24"/>
          <w:szCs w:val="24"/>
        </w:rPr>
        <w:t>Resig</w:t>
      </w:r>
      <w:proofErr w:type="spellEnd"/>
      <w:r>
        <w:rPr>
          <w:rFonts w:ascii="Calibri" w:eastAsia="Calibri" w:hAnsi="Calibri" w:cs="Calibri"/>
          <w:i/>
          <w:sz w:val="24"/>
          <w:szCs w:val="24"/>
        </w:rPr>
        <w:t xml:space="preserve"> creó la librería </w:t>
      </w:r>
      <w:proofErr w:type="spellStart"/>
      <w:r>
        <w:rPr>
          <w:rFonts w:ascii="Calibri" w:eastAsia="Calibri" w:hAnsi="Calibri" w:cs="Calibri"/>
          <w:i/>
          <w:sz w:val="24"/>
          <w:szCs w:val="24"/>
        </w:rPr>
        <w:t>JQuery</w:t>
      </w:r>
      <w:proofErr w:type="spellEnd"/>
      <w:r>
        <w:rPr>
          <w:rFonts w:ascii="Calibri" w:eastAsia="Calibri" w:hAnsi="Calibri" w:cs="Calibri"/>
          <w:i/>
          <w:sz w:val="24"/>
          <w:szCs w:val="24"/>
        </w:rPr>
        <w:t>, que nos permite reducir la complejidad de la sintaxis de JavaScript.</w:t>
      </w:r>
    </w:p>
    <w:p w:rsidR="005001AF" w:rsidRDefault="005001AF">
      <w:pPr>
        <w:rPr>
          <w:rFonts w:ascii="Calibri" w:eastAsia="Calibri" w:hAnsi="Calibri" w:cs="Calibri"/>
          <w:i/>
          <w:sz w:val="24"/>
          <w:szCs w:val="24"/>
        </w:rPr>
      </w:pPr>
    </w:p>
    <w:p w:rsidR="005001AF" w:rsidRDefault="007F099A">
      <w:pPr>
        <w:numPr>
          <w:ilvl w:val="0"/>
          <w:numId w:val="4"/>
        </w:numPr>
        <w:pBdr>
          <w:top w:val="nil"/>
          <w:left w:val="nil"/>
          <w:bottom w:val="nil"/>
          <w:right w:val="nil"/>
          <w:between w:val="nil"/>
        </w:pBdr>
        <w:spacing w:after="0"/>
        <w:rPr>
          <w:rFonts w:ascii="Calibri" w:eastAsia="Calibri" w:hAnsi="Calibri" w:cs="Calibri"/>
          <w:color w:val="000000"/>
          <w:sz w:val="24"/>
          <w:szCs w:val="24"/>
        </w:rPr>
        <w:pPrChange w:id="29" w:author="Otro autor" w:date="2024-04-15T19:12:00Z">
          <w:pPr>
            <w:numPr>
              <w:numId w:val="2"/>
            </w:numPr>
            <w:pBdr>
              <w:top w:val="nil"/>
              <w:left w:val="nil"/>
              <w:bottom w:val="nil"/>
              <w:right w:val="nil"/>
              <w:between w:val="nil"/>
            </w:pBdr>
            <w:spacing w:after="0"/>
            <w:ind w:left="720" w:hanging="360"/>
          </w:pPr>
        </w:pPrChange>
      </w:pPr>
      <w:r>
        <w:rPr>
          <w:rFonts w:ascii="Calibri" w:eastAsia="Calibri" w:hAnsi="Calibri" w:cs="Calibri"/>
          <w:color w:val="000000"/>
          <w:sz w:val="24"/>
          <w:szCs w:val="24"/>
        </w:rPr>
        <w:t>Realizar la configuración responsiva correspondiente para que el contenido tomé la ubicación deseada cuando el tamaño de pantalla sea inferior o superior a 768px.</w:t>
      </w:r>
    </w:p>
    <w:p w:rsidR="005001AF" w:rsidRDefault="007F099A">
      <w:pPr>
        <w:pBdr>
          <w:top w:val="nil"/>
          <w:left w:val="nil"/>
          <w:bottom w:val="nil"/>
          <w:right w:val="nil"/>
          <w:between w:val="nil"/>
        </w:pBdr>
        <w:spacing w:after="0"/>
        <w:ind w:left="720"/>
        <w:rPr>
          <w:rFonts w:ascii="Calibri" w:eastAsia="Calibri" w:hAnsi="Calibri" w:cs="Calibri"/>
          <w:color w:val="000000"/>
          <w:sz w:val="24"/>
          <w:szCs w:val="24"/>
        </w:rPr>
      </w:pPr>
      <w:r>
        <w:rPr>
          <w:rFonts w:ascii="Calibri" w:eastAsia="Calibri" w:hAnsi="Calibri" w:cs="Calibri"/>
          <w:color w:val="000000"/>
          <w:sz w:val="24"/>
          <w:szCs w:val="24"/>
        </w:rPr>
        <w:t xml:space="preserve"> </w:t>
      </w:r>
    </w:p>
    <w:p w:rsidR="005001AF" w:rsidRDefault="007F099A">
      <w:pPr>
        <w:numPr>
          <w:ilvl w:val="0"/>
          <w:numId w:val="4"/>
        </w:numPr>
        <w:pBdr>
          <w:top w:val="nil"/>
          <w:left w:val="nil"/>
          <w:bottom w:val="nil"/>
          <w:right w:val="nil"/>
          <w:between w:val="nil"/>
        </w:pBdr>
        <w:rPr>
          <w:rFonts w:ascii="Calibri" w:eastAsia="Calibri" w:hAnsi="Calibri" w:cs="Calibri"/>
          <w:color w:val="000000"/>
          <w:sz w:val="24"/>
          <w:szCs w:val="24"/>
        </w:rPr>
        <w:pPrChange w:id="30" w:author="Otro autor" w:date="2024-04-15T19:12:00Z">
          <w:pPr>
            <w:numPr>
              <w:numId w:val="2"/>
            </w:numPr>
            <w:pBdr>
              <w:top w:val="nil"/>
              <w:left w:val="nil"/>
              <w:bottom w:val="nil"/>
              <w:right w:val="nil"/>
              <w:between w:val="nil"/>
            </w:pBdr>
            <w:ind w:left="720" w:hanging="360"/>
          </w:pPr>
        </w:pPrChange>
      </w:pPr>
      <w:r>
        <w:rPr>
          <w:rFonts w:ascii="Calibri" w:eastAsia="Calibri" w:hAnsi="Calibri" w:cs="Calibri"/>
          <w:color w:val="000000"/>
          <w:sz w:val="24"/>
          <w:szCs w:val="24"/>
        </w:rPr>
        <w:t xml:space="preserve">Declarar e inicializar en el script un </w:t>
      </w:r>
      <w:proofErr w:type="spellStart"/>
      <w:r>
        <w:rPr>
          <w:rFonts w:ascii="Calibri" w:eastAsia="Calibri" w:hAnsi="Calibri" w:cs="Calibri"/>
          <w:color w:val="000000"/>
          <w:sz w:val="24"/>
          <w:szCs w:val="24"/>
        </w:rPr>
        <w:t>array</w:t>
      </w:r>
      <w:proofErr w:type="spellEnd"/>
      <w:r>
        <w:rPr>
          <w:rFonts w:ascii="Calibri" w:eastAsia="Calibri" w:hAnsi="Calibri" w:cs="Calibri"/>
          <w:color w:val="000000"/>
          <w:sz w:val="24"/>
          <w:szCs w:val="24"/>
        </w:rPr>
        <w:t xml:space="preserve"> de objetos llamado “</w:t>
      </w:r>
      <w:proofErr w:type="spellStart"/>
      <w:r>
        <w:rPr>
          <w:rFonts w:ascii="Calibri" w:eastAsia="Calibri" w:hAnsi="Calibri" w:cs="Calibri"/>
          <w:color w:val="000000"/>
          <w:sz w:val="24"/>
          <w:szCs w:val="24"/>
        </w:rPr>
        <w:t>users</w:t>
      </w:r>
      <w:proofErr w:type="spellEnd"/>
      <w:r>
        <w:rPr>
          <w:rFonts w:ascii="Calibri" w:eastAsia="Calibri" w:hAnsi="Calibri" w:cs="Calibri"/>
          <w:color w:val="000000"/>
          <w:sz w:val="24"/>
          <w:szCs w:val="24"/>
        </w:rPr>
        <w:t>” con la información adjunta.</w:t>
      </w:r>
    </w:p>
    <w:p w:rsidR="005001AF" w:rsidRDefault="005001AF">
      <w:pPr>
        <w:rPr>
          <w:rFonts w:ascii="Calibri" w:eastAsia="Calibri" w:hAnsi="Calibri" w:cs="Calibri"/>
          <w:sz w:val="24"/>
          <w:szCs w:val="24"/>
        </w:rPr>
      </w:pPr>
    </w:p>
    <w:p w:rsidR="005001AF" w:rsidRDefault="007F099A">
      <w:pPr>
        <w:numPr>
          <w:ilvl w:val="0"/>
          <w:numId w:val="4"/>
        </w:numPr>
        <w:pBdr>
          <w:top w:val="nil"/>
          <w:left w:val="nil"/>
          <w:bottom w:val="nil"/>
          <w:right w:val="nil"/>
          <w:between w:val="nil"/>
        </w:pBdr>
        <w:rPr>
          <w:rFonts w:ascii="Calibri" w:eastAsia="Calibri" w:hAnsi="Calibri" w:cs="Calibri"/>
          <w:color w:val="000000"/>
          <w:sz w:val="24"/>
          <w:szCs w:val="24"/>
        </w:rPr>
        <w:pPrChange w:id="31" w:author="Otro autor" w:date="2024-04-15T19:12:00Z">
          <w:pPr>
            <w:numPr>
              <w:numId w:val="2"/>
            </w:numPr>
            <w:pBdr>
              <w:top w:val="nil"/>
              <w:left w:val="nil"/>
              <w:bottom w:val="nil"/>
              <w:right w:val="nil"/>
              <w:between w:val="nil"/>
            </w:pBdr>
            <w:ind w:left="720" w:hanging="360"/>
          </w:pPr>
        </w:pPrChange>
      </w:pPr>
      <w:r>
        <w:rPr>
          <w:rFonts w:ascii="Calibri" w:eastAsia="Calibri" w:hAnsi="Calibri" w:cs="Calibri"/>
          <w:color w:val="000000"/>
          <w:sz w:val="24"/>
          <w:szCs w:val="24"/>
        </w:rPr>
        <w:t>Por medio de una función llamada “</w:t>
      </w:r>
      <w:proofErr w:type="spellStart"/>
      <w:r>
        <w:rPr>
          <w:rFonts w:ascii="Calibri" w:eastAsia="Calibri" w:hAnsi="Calibri" w:cs="Calibri"/>
          <w:color w:val="000000"/>
          <w:sz w:val="24"/>
          <w:szCs w:val="24"/>
        </w:rPr>
        <w:t>loginUser</w:t>
      </w:r>
      <w:proofErr w:type="spellEnd"/>
      <w:r>
        <w:rPr>
          <w:rFonts w:ascii="Calibri" w:eastAsia="Calibri" w:hAnsi="Calibri" w:cs="Calibri"/>
          <w:color w:val="000000"/>
          <w:sz w:val="24"/>
          <w:szCs w:val="24"/>
        </w:rPr>
        <w:t xml:space="preserve">” se solicitará ingresar un correo. En caso de que el mail ingresado coincida con algún usuario del </w:t>
      </w:r>
      <w:proofErr w:type="spellStart"/>
      <w:r>
        <w:rPr>
          <w:rFonts w:ascii="Calibri" w:eastAsia="Calibri" w:hAnsi="Calibri" w:cs="Calibri"/>
          <w:color w:val="000000"/>
          <w:sz w:val="24"/>
          <w:szCs w:val="24"/>
        </w:rPr>
        <w:t>array</w:t>
      </w:r>
      <w:proofErr w:type="spellEnd"/>
      <w:r>
        <w:rPr>
          <w:rFonts w:ascii="Calibri" w:eastAsia="Calibri" w:hAnsi="Calibri" w:cs="Calibri"/>
          <w:color w:val="000000"/>
          <w:sz w:val="24"/>
          <w:szCs w:val="24"/>
        </w:rPr>
        <w:t xml:space="preserve"> deberá </w:t>
      </w:r>
      <w:bookmarkStart w:id="32" w:name="_GoBack"/>
      <w:bookmarkEnd w:id="32"/>
      <w:r>
        <w:rPr>
          <w:rFonts w:ascii="Calibri" w:eastAsia="Calibri" w:hAnsi="Calibri" w:cs="Calibri"/>
          <w:color w:val="000000"/>
          <w:sz w:val="24"/>
          <w:szCs w:val="24"/>
        </w:rPr>
        <w:t xml:space="preserve">mostrar en la barra de navegación junto a la imagen de usuario el nombre y apellido del usuario correspondiente. En caso de no coincidir el mail ingresado con algún usuario del </w:t>
      </w:r>
      <w:proofErr w:type="spellStart"/>
      <w:r>
        <w:rPr>
          <w:rFonts w:ascii="Calibri" w:eastAsia="Calibri" w:hAnsi="Calibri" w:cs="Calibri"/>
          <w:color w:val="000000"/>
          <w:sz w:val="24"/>
          <w:szCs w:val="24"/>
        </w:rPr>
        <w:t>array</w:t>
      </w:r>
      <w:proofErr w:type="spellEnd"/>
      <w:r>
        <w:rPr>
          <w:rFonts w:ascii="Calibri" w:eastAsia="Calibri" w:hAnsi="Calibri" w:cs="Calibri"/>
          <w:color w:val="000000"/>
          <w:sz w:val="24"/>
          <w:szCs w:val="24"/>
        </w:rPr>
        <w:t xml:space="preserve"> se deberá informar que no existe un usuario con dicho mail. </w:t>
      </w:r>
    </w:p>
    <w:p w:rsidR="005001AF" w:rsidRDefault="005001AF">
      <w:pPr>
        <w:rPr>
          <w:rFonts w:ascii="Calibri" w:eastAsia="Calibri" w:hAnsi="Calibri" w:cs="Calibri"/>
          <w:sz w:val="24"/>
          <w:szCs w:val="24"/>
        </w:rPr>
      </w:pPr>
    </w:p>
    <w:p w:rsidR="005001AF" w:rsidRDefault="007F099A">
      <w:pPr>
        <w:numPr>
          <w:ilvl w:val="0"/>
          <w:numId w:val="4"/>
        </w:numPr>
        <w:pBdr>
          <w:top w:val="nil"/>
          <w:left w:val="nil"/>
          <w:bottom w:val="nil"/>
          <w:right w:val="nil"/>
          <w:between w:val="nil"/>
        </w:pBdr>
        <w:spacing w:after="0"/>
        <w:rPr>
          <w:rFonts w:ascii="Calibri" w:eastAsia="Calibri" w:hAnsi="Calibri" w:cs="Calibri"/>
          <w:color w:val="000000"/>
          <w:sz w:val="24"/>
          <w:szCs w:val="24"/>
        </w:rPr>
        <w:pPrChange w:id="33" w:author="Otro autor" w:date="2024-04-15T19:12:00Z">
          <w:pPr>
            <w:numPr>
              <w:numId w:val="2"/>
            </w:numPr>
            <w:pBdr>
              <w:top w:val="nil"/>
              <w:left w:val="nil"/>
              <w:bottom w:val="nil"/>
              <w:right w:val="nil"/>
              <w:between w:val="nil"/>
            </w:pBdr>
            <w:spacing w:after="0"/>
            <w:ind w:left="720" w:hanging="360"/>
          </w:pPr>
        </w:pPrChange>
      </w:pPr>
      <w:r>
        <w:rPr>
          <w:rFonts w:ascii="Calibri" w:eastAsia="Calibri" w:hAnsi="Calibri" w:cs="Calibri"/>
          <w:color w:val="000000"/>
          <w:sz w:val="24"/>
          <w:szCs w:val="24"/>
        </w:rPr>
        <w:lastRenderedPageBreak/>
        <w:t>Por medio de una función llamada “</w:t>
      </w:r>
      <w:proofErr w:type="spellStart"/>
      <w:r>
        <w:rPr>
          <w:rFonts w:ascii="Calibri" w:eastAsia="Calibri" w:hAnsi="Calibri" w:cs="Calibri"/>
          <w:color w:val="000000"/>
          <w:sz w:val="24"/>
          <w:szCs w:val="24"/>
        </w:rPr>
        <w:t>setUserRole</w:t>
      </w:r>
      <w:proofErr w:type="spellEnd"/>
      <w:r>
        <w:rPr>
          <w:rFonts w:ascii="Calibri" w:eastAsia="Calibri" w:hAnsi="Calibri" w:cs="Calibri"/>
          <w:color w:val="000000"/>
          <w:sz w:val="24"/>
          <w:szCs w:val="24"/>
        </w:rPr>
        <w:t xml:space="preserve">” se deberá una vez cumplimentado el punto anterior mostrar en el contenedor flotante del punto 3 el </w:t>
      </w:r>
      <w:proofErr w:type="spellStart"/>
      <w:r>
        <w:rPr>
          <w:rFonts w:ascii="Calibri" w:eastAsia="Calibri" w:hAnsi="Calibri" w:cs="Calibri"/>
          <w:color w:val="000000"/>
          <w:sz w:val="24"/>
          <w:szCs w:val="24"/>
        </w:rPr>
        <w:t>emoji</w:t>
      </w:r>
      <w:proofErr w:type="spellEnd"/>
      <w:r>
        <w:rPr>
          <w:rFonts w:ascii="Calibri" w:eastAsia="Calibri" w:hAnsi="Calibri" w:cs="Calibri"/>
          <w:color w:val="000000"/>
          <w:sz w:val="24"/>
          <w:szCs w:val="24"/>
        </w:rPr>
        <w:t xml:space="preserve"> correspondiente según el role, a saber:</w:t>
      </w:r>
    </w:p>
    <w:p w:rsidR="005001AF" w:rsidRDefault="007F099A">
      <w:pPr>
        <w:numPr>
          <w:ilvl w:val="1"/>
          <w:numId w:val="4"/>
        </w:numPr>
        <w:pBdr>
          <w:top w:val="nil"/>
          <w:left w:val="nil"/>
          <w:bottom w:val="nil"/>
          <w:right w:val="nil"/>
          <w:between w:val="nil"/>
        </w:pBdr>
        <w:spacing w:after="0"/>
        <w:rPr>
          <w:rFonts w:ascii="Calibri" w:eastAsia="Calibri" w:hAnsi="Calibri" w:cs="Calibri"/>
          <w:color w:val="000000"/>
          <w:sz w:val="24"/>
          <w:szCs w:val="24"/>
        </w:rPr>
        <w:pPrChange w:id="34" w:author="Otro autor" w:date="2024-04-15T19:12:00Z">
          <w:pPr>
            <w:numPr>
              <w:ilvl w:val="1"/>
              <w:numId w:val="2"/>
            </w:numPr>
            <w:pBdr>
              <w:top w:val="nil"/>
              <w:left w:val="nil"/>
              <w:bottom w:val="nil"/>
              <w:right w:val="nil"/>
              <w:between w:val="nil"/>
            </w:pBdr>
            <w:spacing w:after="0"/>
            <w:ind w:left="1440" w:hanging="360"/>
          </w:pPr>
        </w:pPrChange>
      </w:pPr>
      <w:proofErr w:type="spellStart"/>
      <w:r>
        <w:rPr>
          <w:rFonts w:ascii="Calibri" w:eastAsia="Calibri" w:hAnsi="Calibri" w:cs="Calibri"/>
          <w:color w:val="000000"/>
          <w:sz w:val="24"/>
          <w:szCs w:val="24"/>
        </w:rPr>
        <w:t>Super-admin</w:t>
      </w:r>
      <w:proofErr w:type="spellEnd"/>
      <w:r>
        <w:rPr>
          <w:rFonts w:ascii="Calibri" w:eastAsia="Calibri" w:hAnsi="Calibri" w:cs="Calibri"/>
          <w:color w:val="000000"/>
          <w:sz w:val="24"/>
          <w:szCs w:val="24"/>
        </w:rPr>
        <w:t xml:space="preserve">: </w:t>
      </w:r>
      <w:r>
        <w:rPr>
          <w:rFonts w:ascii="Quattrocento Sans" w:eastAsia="Quattrocento Sans" w:hAnsi="Quattrocento Sans" w:cs="Quattrocento Sans"/>
          <w:color w:val="000000"/>
          <w:sz w:val="24"/>
          <w:szCs w:val="24"/>
        </w:rPr>
        <w:t>🚀</w:t>
      </w:r>
    </w:p>
    <w:p w:rsidR="005001AF" w:rsidRDefault="007F099A">
      <w:pPr>
        <w:numPr>
          <w:ilvl w:val="1"/>
          <w:numId w:val="4"/>
        </w:numPr>
        <w:pBdr>
          <w:top w:val="nil"/>
          <w:left w:val="nil"/>
          <w:bottom w:val="nil"/>
          <w:right w:val="nil"/>
          <w:between w:val="nil"/>
        </w:pBdr>
        <w:spacing w:after="0"/>
        <w:rPr>
          <w:rFonts w:ascii="Calibri" w:eastAsia="Calibri" w:hAnsi="Calibri" w:cs="Calibri"/>
          <w:color w:val="000000"/>
          <w:sz w:val="24"/>
          <w:szCs w:val="24"/>
        </w:rPr>
        <w:pPrChange w:id="35" w:author="Otro autor" w:date="2024-04-15T19:12:00Z">
          <w:pPr>
            <w:numPr>
              <w:ilvl w:val="1"/>
              <w:numId w:val="2"/>
            </w:numPr>
            <w:pBdr>
              <w:top w:val="nil"/>
              <w:left w:val="nil"/>
              <w:bottom w:val="nil"/>
              <w:right w:val="nil"/>
              <w:between w:val="nil"/>
            </w:pBdr>
            <w:spacing w:after="0"/>
            <w:ind w:left="1440" w:hanging="360"/>
          </w:pPr>
        </w:pPrChange>
      </w:pPr>
      <w:proofErr w:type="spellStart"/>
      <w:r>
        <w:rPr>
          <w:rFonts w:ascii="Calibri" w:eastAsia="Calibri" w:hAnsi="Calibri" w:cs="Calibri"/>
          <w:color w:val="000000"/>
          <w:sz w:val="24"/>
          <w:szCs w:val="24"/>
        </w:rPr>
        <w:t>Admin</w:t>
      </w:r>
      <w:proofErr w:type="spellEnd"/>
      <w:r>
        <w:rPr>
          <w:rFonts w:ascii="Calibri" w:eastAsia="Calibri" w:hAnsi="Calibri" w:cs="Calibri"/>
          <w:color w:val="000000"/>
          <w:sz w:val="24"/>
          <w:szCs w:val="24"/>
        </w:rPr>
        <w:t xml:space="preserve">: </w:t>
      </w:r>
      <w:r>
        <w:rPr>
          <w:rFonts w:ascii="Quattrocento Sans" w:eastAsia="Quattrocento Sans" w:hAnsi="Quattrocento Sans" w:cs="Quattrocento Sans"/>
          <w:color w:val="000000"/>
          <w:sz w:val="24"/>
          <w:szCs w:val="24"/>
        </w:rPr>
        <w:t>🔑</w:t>
      </w:r>
    </w:p>
    <w:p w:rsidR="005001AF" w:rsidRDefault="007F099A">
      <w:pPr>
        <w:numPr>
          <w:ilvl w:val="1"/>
          <w:numId w:val="4"/>
        </w:numPr>
        <w:pBdr>
          <w:top w:val="nil"/>
          <w:left w:val="nil"/>
          <w:bottom w:val="nil"/>
          <w:right w:val="nil"/>
          <w:between w:val="nil"/>
        </w:pBdr>
        <w:spacing w:after="0"/>
        <w:rPr>
          <w:rFonts w:ascii="Calibri" w:eastAsia="Calibri" w:hAnsi="Calibri" w:cs="Calibri"/>
          <w:color w:val="000000"/>
          <w:sz w:val="24"/>
          <w:szCs w:val="24"/>
        </w:rPr>
        <w:pPrChange w:id="36" w:author="Otro autor" w:date="2024-04-15T19:12:00Z">
          <w:pPr>
            <w:numPr>
              <w:ilvl w:val="1"/>
              <w:numId w:val="2"/>
            </w:numPr>
            <w:pBdr>
              <w:top w:val="nil"/>
              <w:left w:val="nil"/>
              <w:bottom w:val="nil"/>
              <w:right w:val="nil"/>
              <w:between w:val="nil"/>
            </w:pBdr>
            <w:spacing w:after="0"/>
            <w:ind w:left="1440" w:hanging="360"/>
          </w:pPr>
        </w:pPrChange>
      </w:pPr>
      <w:proofErr w:type="spellStart"/>
      <w:r>
        <w:rPr>
          <w:rFonts w:ascii="Calibri" w:eastAsia="Calibri" w:hAnsi="Calibri" w:cs="Calibri"/>
          <w:color w:val="000000"/>
          <w:sz w:val="24"/>
          <w:szCs w:val="24"/>
        </w:rPr>
        <w:t>User</w:t>
      </w:r>
      <w:proofErr w:type="spellEnd"/>
      <w:r>
        <w:rPr>
          <w:rFonts w:ascii="Calibri" w:eastAsia="Calibri" w:hAnsi="Calibri" w:cs="Calibri"/>
          <w:color w:val="000000"/>
          <w:sz w:val="24"/>
          <w:szCs w:val="24"/>
        </w:rPr>
        <w:t xml:space="preserve">: </w:t>
      </w:r>
      <w:r>
        <w:rPr>
          <w:rFonts w:ascii="Quattrocento Sans" w:eastAsia="Quattrocento Sans" w:hAnsi="Quattrocento Sans" w:cs="Quattrocento Sans"/>
          <w:color w:val="000000"/>
          <w:sz w:val="24"/>
          <w:szCs w:val="24"/>
        </w:rPr>
        <w:t>👽</w:t>
      </w:r>
    </w:p>
    <w:p w:rsidR="005001AF" w:rsidRDefault="007F099A">
      <w:pPr>
        <w:pBdr>
          <w:top w:val="nil"/>
          <w:left w:val="nil"/>
          <w:bottom w:val="nil"/>
          <w:right w:val="nil"/>
          <w:between w:val="nil"/>
        </w:pBdr>
        <w:spacing w:after="0"/>
        <w:ind w:left="720"/>
        <w:rPr>
          <w:rFonts w:ascii="Calibri" w:eastAsia="Calibri" w:hAnsi="Calibri" w:cs="Calibri"/>
          <w:color w:val="000000"/>
          <w:sz w:val="24"/>
          <w:szCs w:val="24"/>
        </w:rPr>
      </w:pPr>
      <w:r>
        <w:rPr>
          <w:rFonts w:ascii="Calibri" w:eastAsia="Calibri" w:hAnsi="Calibri" w:cs="Calibri"/>
          <w:color w:val="000000"/>
          <w:sz w:val="24"/>
          <w:szCs w:val="24"/>
        </w:rPr>
        <w:t>Si el usuario no existiera deberá mostrarse un candado (</w:t>
      </w:r>
      <w:r>
        <w:rPr>
          <w:rFonts w:ascii="Quattrocento Sans" w:eastAsia="Quattrocento Sans" w:hAnsi="Quattrocento Sans" w:cs="Quattrocento Sans"/>
          <w:color w:val="000000"/>
          <w:sz w:val="24"/>
          <w:szCs w:val="24"/>
        </w:rPr>
        <w:t>🔒</w:t>
      </w:r>
      <w:r>
        <w:rPr>
          <w:rFonts w:ascii="Calibri" w:eastAsia="Calibri" w:hAnsi="Calibri" w:cs="Calibri"/>
          <w:color w:val="000000"/>
          <w:sz w:val="24"/>
          <w:szCs w:val="24"/>
        </w:rPr>
        <w:t xml:space="preserve">) </w:t>
      </w:r>
    </w:p>
    <w:p w:rsidR="005001AF" w:rsidRDefault="005001AF">
      <w:pPr>
        <w:pBdr>
          <w:top w:val="nil"/>
          <w:left w:val="nil"/>
          <w:bottom w:val="nil"/>
          <w:right w:val="nil"/>
          <w:between w:val="nil"/>
        </w:pBdr>
        <w:spacing w:after="0"/>
        <w:ind w:left="720"/>
        <w:rPr>
          <w:rFonts w:ascii="Calibri" w:eastAsia="Calibri" w:hAnsi="Calibri" w:cs="Calibri"/>
          <w:color w:val="000000"/>
          <w:sz w:val="24"/>
          <w:szCs w:val="24"/>
        </w:rPr>
      </w:pPr>
    </w:p>
    <w:p w:rsidR="005001AF" w:rsidRDefault="007F099A">
      <w:pPr>
        <w:numPr>
          <w:ilvl w:val="0"/>
          <w:numId w:val="4"/>
        </w:numPr>
        <w:pBdr>
          <w:top w:val="nil"/>
          <w:left w:val="nil"/>
          <w:bottom w:val="nil"/>
          <w:right w:val="nil"/>
          <w:between w:val="nil"/>
        </w:pBdr>
        <w:spacing w:after="0"/>
        <w:rPr>
          <w:rFonts w:ascii="Calibri" w:eastAsia="Calibri" w:hAnsi="Calibri" w:cs="Calibri"/>
          <w:color w:val="000000"/>
          <w:sz w:val="24"/>
          <w:szCs w:val="24"/>
        </w:rPr>
        <w:pPrChange w:id="37" w:author="Otro autor" w:date="2024-04-15T19:12:00Z">
          <w:pPr>
            <w:numPr>
              <w:numId w:val="2"/>
            </w:numPr>
            <w:pBdr>
              <w:top w:val="nil"/>
              <w:left w:val="nil"/>
              <w:bottom w:val="nil"/>
              <w:right w:val="nil"/>
              <w:between w:val="nil"/>
            </w:pBdr>
            <w:spacing w:after="0"/>
            <w:ind w:left="720" w:hanging="360"/>
          </w:pPr>
        </w:pPrChange>
      </w:pPr>
      <w:r>
        <w:rPr>
          <w:rFonts w:ascii="Calibri" w:eastAsia="Calibri" w:hAnsi="Calibri" w:cs="Calibri"/>
          <w:color w:val="000000"/>
          <w:sz w:val="24"/>
          <w:szCs w:val="24"/>
        </w:rPr>
        <w:t xml:space="preserve">Colocar a uno de los botones insertados el texto “Ejecución en consola” donde al </w:t>
      </w:r>
      <w:proofErr w:type="spellStart"/>
      <w:r>
        <w:rPr>
          <w:rFonts w:ascii="Calibri" w:eastAsia="Calibri" w:hAnsi="Calibri" w:cs="Calibri"/>
          <w:color w:val="000000"/>
          <w:sz w:val="24"/>
          <w:szCs w:val="24"/>
        </w:rPr>
        <w:t>clickearlo</w:t>
      </w:r>
      <w:proofErr w:type="spellEnd"/>
      <w:r>
        <w:rPr>
          <w:rFonts w:ascii="Calibri" w:eastAsia="Calibri" w:hAnsi="Calibri" w:cs="Calibri"/>
          <w:color w:val="000000"/>
          <w:sz w:val="24"/>
          <w:szCs w:val="24"/>
        </w:rPr>
        <w:t xml:space="preserve"> disparé una función que resuelva el siguiente problema:</w:t>
      </w:r>
    </w:p>
    <w:p w:rsidR="005001AF" w:rsidRDefault="007F099A">
      <w:pPr>
        <w:numPr>
          <w:ilvl w:val="1"/>
          <w:numId w:val="4"/>
        </w:numPr>
        <w:pBdr>
          <w:top w:val="nil"/>
          <w:left w:val="nil"/>
          <w:bottom w:val="nil"/>
          <w:right w:val="nil"/>
          <w:between w:val="nil"/>
        </w:pBdr>
        <w:spacing w:after="0"/>
        <w:rPr>
          <w:rFonts w:ascii="Calibri" w:eastAsia="Calibri" w:hAnsi="Calibri" w:cs="Calibri"/>
          <w:color w:val="000000"/>
          <w:sz w:val="24"/>
          <w:szCs w:val="24"/>
        </w:rPr>
        <w:pPrChange w:id="38" w:author="Otro autor" w:date="2024-04-15T19:12:00Z">
          <w:pPr>
            <w:numPr>
              <w:ilvl w:val="1"/>
              <w:numId w:val="2"/>
            </w:numPr>
            <w:pBdr>
              <w:top w:val="nil"/>
              <w:left w:val="nil"/>
              <w:bottom w:val="nil"/>
              <w:right w:val="nil"/>
              <w:between w:val="nil"/>
            </w:pBdr>
            <w:spacing w:after="0"/>
            <w:ind w:left="1440" w:hanging="360"/>
          </w:pPr>
        </w:pPrChange>
      </w:pPr>
      <w:r>
        <w:rPr>
          <w:rFonts w:ascii="Calibri" w:eastAsia="Calibri" w:hAnsi="Calibri" w:cs="Calibri"/>
          <w:color w:val="000000"/>
          <w:sz w:val="24"/>
          <w:szCs w:val="24"/>
        </w:rPr>
        <w:t>Inicializar dos variables constantes “</w:t>
      </w:r>
      <w:proofErr w:type="spellStart"/>
      <w:r>
        <w:rPr>
          <w:rFonts w:ascii="Calibri" w:eastAsia="Calibri" w:hAnsi="Calibri" w:cs="Calibri"/>
          <w:color w:val="000000"/>
          <w:sz w:val="24"/>
          <w:szCs w:val="24"/>
        </w:rPr>
        <w:t>cantidadClientes</w:t>
      </w:r>
      <w:proofErr w:type="spellEnd"/>
      <w:r>
        <w:rPr>
          <w:rFonts w:ascii="Calibri" w:eastAsia="Calibri" w:hAnsi="Calibri" w:cs="Calibri"/>
          <w:color w:val="000000"/>
          <w:sz w:val="24"/>
          <w:szCs w:val="24"/>
        </w:rPr>
        <w:t>” y “</w:t>
      </w:r>
      <w:proofErr w:type="spellStart"/>
      <w:r>
        <w:rPr>
          <w:rFonts w:ascii="Calibri" w:eastAsia="Calibri" w:hAnsi="Calibri" w:cs="Calibri"/>
          <w:color w:val="000000"/>
          <w:sz w:val="24"/>
          <w:szCs w:val="24"/>
        </w:rPr>
        <w:t>cantidadProductos</w:t>
      </w:r>
      <w:proofErr w:type="spellEnd"/>
      <w:r>
        <w:rPr>
          <w:rFonts w:ascii="Calibri" w:eastAsia="Calibri" w:hAnsi="Calibri" w:cs="Calibri"/>
          <w:color w:val="000000"/>
          <w:sz w:val="24"/>
          <w:szCs w:val="24"/>
        </w:rPr>
        <w:t>” a las cuales se les asignará un valor numérico ingresado por el usuario. (Realizar las validaciones correspondientes para que se asignen solo números a dichas variables)</w:t>
      </w:r>
    </w:p>
    <w:p w:rsidR="005001AF" w:rsidRDefault="007F099A">
      <w:pPr>
        <w:numPr>
          <w:ilvl w:val="1"/>
          <w:numId w:val="4"/>
        </w:numPr>
        <w:pBdr>
          <w:top w:val="nil"/>
          <w:left w:val="nil"/>
          <w:bottom w:val="nil"/>
          <w:right w:val="nil"/>
          <w:between w:val="nil"/>
        </w:pBdr>
        <w:rPr>
          <w:rFonts w:ascii="Calibri" w:eastAsia="Calibri" w:hAnsi="Calibri" w:cs="Calibri"/>
          <w:color w:val="000000"/>
          <w:sz w:val="24"/>
          <w:szCs w:val="24"/>
        </w:rPr>
        <w:pPrChange w:id="39" w:author="Otro autor" w:date="2024-04-15T19:12:00Z">
          <w:pPr>
            <w:numPr>
              <w:ilvl w:val="1"/>
              <w:numId w:val="2"/>
            </w:numPr>
            <w:pBdr>
              <w:top w:val="nil"/>
              <w:left w:val="nil"/>
              <w:bottom w:val="nil"/>
              <w:right w:val="nil"/>
              <w:between w:val="nil"/>
            </w:pBdr>
            <w:ind w:left="1440" w:hanging="360"/>
          </w:pPr>
        </w:pPrChange>
      </w:pPr>
      <w:r>
        <w:rPr>
          <w:rFonts w:ascii="Calibri" w:eastAsia="Calibri" w:hAnsi="Calibri" w:cs="Calibri"/>
          <w:color w:val="000000"/>
          <w:sz w:val="24"/>
          <w:szCs w:val="24"/>
        </w:rPr>
        <w:t>Una vez ingresado los datos, en consola deberá imprimir lo siguiente:</w:t>
      </w:r>
    </w:p>
    <w:p w:rsidR="005001AF" w:rsidRDefault="007F099A">
      <w:pPr>
        <w:ind w:left="720" w:firstLine="696"/>
        <w:rPr>
          <w:rFonts w:ascii="Calibri" w:eastAsia="Calibri" w:hAnsi="Calibri" w:cs="Calibri"/>
          <w:sz w:val="24"/>
          <w:szCs w:val="24"/>
        </w:rPr>
      </w:pPr>
      <w:r>
        <w:rPr>
          <w:rFonts w:ascii="Calibri" w:eastAsia="Calibri" w:hAnsi="Calibri" w:cs="Calibri"/>
          <w:sz w:val="24"/>
          <w:szCs w:val="24"/>
        </w:rPr>
        <w:t xml:space="preserve">Usuario 1: </w:t>
      </w:r>
      <w:r>
        <w:rPr>
          <w:rFonts w:ascii="Quattrocento Sans" w:eastAsia="Quattrocento Sans" w:hAnsi="Quattrocento Sans" w:cs="Quattrocento Sans"/>
          <w:sz w:val="24"/>
          <w:szCs w:val="24"/>
        </w:rPr>
        <w:t>👨</w:t>
      </w:r>
      <w:r>
        <w:rPr>
          <w:rFonts w:ascii="Calibri" w:eastAsia="Calibri" w:hAnsi="Calibri" w:cs="Calibri"/>
          <w:sz w:val="24"/>
          <w:szCs w:val="24"/>
        </w:rPr>
        <w:t xml:space="preserve"> </w:t>
      </w:r>
      <w:r>
        <w:rPr>
          <w:rFonts w:ascii="Quattrocento Sans" w:eastAsia="Quattrocento Sans" w:hAnsi="Quattrocento Sans" w:cs="Quattrocento Sans"/>
          <w:sz w:val="24"/>
          <w:szCs w:val="24"/>
        </w:rPr>
        <w:t>🎁🎁🎁</w:t>
      </w:r>
    </w:p>
    <w:p w:rsidR="005001AF" w:rsidRDefault="007F099A">
      <w:pPr>
        <w:ind w:left="720" w:firstLine="696"/>
        <w:rPr>
          <w:rFonts w:ascii="Calibri" w:eastAsia="Calibri" w:hAnsi="Calibri" w:cs="Calibri"/>
          <w:sz w:val="24"/>
          <w:szCs w:val="24"/>
        </w:rPr>
      </w:pPr>
      <w:r>
        <w:rPr>
          <w:rFonts w:ascii="Calibri" w:eastAsia="Calibri" w:hAnsi="Calibri" w:cs="Calibri"/>
          <w:sz w:val="24"/>
          <w:szCs w:val="24"/>
        </w:rPr>
        <w:t xml:space="preserve">Usuario 2: </w:t>
      </w:r>
      <w:r>
        <w:rPr>
          <w:rFonts w:ascii="Quattrocento Sans" w:eastAsia="Quattrocento Sans" w:hAnsi="Quattrocento Sans" w:cs="Quattrocento Sans"/>
          <w:sz w:val="24"/>
          <w:szCs w:val="24"/>
        </w:rPr>
        <w:t>👩</w:t>
      </w:r>
      <w:r>
        <w:rPr>
          <w:rFonts w:ascii="Calibri" w:eastAsia="Calibri" w:hAnsi="Calibri" w:cs="Calibri"/>
          <w:sz w:val="24"/>
          <w:szCs w:val="24"/>
        </w:rPr>
        <w:t xml:space="preserve"> </w:t>
      </w:r>
      <w:r>
        <w:rPr>
          <w:rFonts w:ascii="Quattrocento Sans" w:eastAsia="Quattrocento Sans" w:hAnsi="Quattrocento Sans" w:cs="Quattrocento Sans"/>
          <w:sz w:val="24"/>
          <w:szCs w:val="24"/>
        </w:rPr>
        <w:t>🎁🎁🎁</w:t>
      </w:r>
    </w:p>
    <w:p w:rsidR="005001AF" w:rsidRDefault="007F099A">
      <w:pPr>
        <w:ind w:left="720" w:firstLine="696"/>
        <w:rPr>
          <w:rFonts w:ascii="Calibri" w:eastAsia="Calibri" w:hAnsi="Calibri" w:cs="Calibri"/>
          <w:sz w:val="24"/>
          <w:szCs w:val="24"/>
        </w:rPr>
      </w:pPr>
      <w:r>
        <w:rPr>
          <w:rFonts w:ascii="Calibri" w:eastAsia="Calibri" w:hAnsi="Calibri" w:cs="Calibri"/>
          <w:sz w:val="24"/>
          <w:szCs w:val="24"/>
        </w:rPr>
        <w:t xml:space="preserve">Usuario 3: </w:t>
      </w:r>
      <w:r>
        <w:rPr>
          <w:rFonts w:ascii="Quattrocento Sans" w:eastAsia="Quattrocento Sans" w:hAnsi="Quattrocento Sans" w:cs="Quattrocento Sans"/>
          <w:sz w:val="24"/>
          <w:szCs w:val="24"/>
        </w:rPr>
        <w:t>👨🎁🎁🎁</w:t>
      </w:r>
    </w:p>
    <w:p w:rsidR="005001AF" w:rsidRDefault="007F099A">
      <w:pPr>
        <w:ind w:left="720" w:firstLine="696"/>
        <w:rPr>
          <w:rFonts w:ascii="Calibri" w:eastAsia="Calibri" w:hAnsi="Calibri" w:cs="Calibri"/>
          <w:sz w:val="24"/>
          <w:szCs w:val="24"/>
        </w:rPr>
      </w:pPr>
      <w:r>
        <w:rPr>
          <w:rFonts w:ascii="Calibri" w:eastAsia="Calibri" w:hAnsi="Calibri" w:cs="Calibri"/>
          <w:sz w:val="24"/>
          <w:szCs w:val="24"/>
        </w:rPr>
        <w:t xml:space="preserve">Usuario 4: </w:t>
      </w:r>
      <w:r>
        <w:rPr>
          <w:rFonts w:ascii="Quattrocento Sans" w:eastAsia="Quattrocento Sans" w:hAnsi="Quattrocento Sans" w:cs="Quattrocento Sans"/>
          <w:sz w:val="24"/>
          <w:szCs w:val="24"/>
        </w:rPr>
        <w:t>👩🎁🎁🎁</w:t>
      </w:r>
    </w:p>
    <w:p w:rsidR="005001AF" w:rsidRDefault="007F099A">
      <w:pPr>
        <w:ind w:left="1416"/>
        <w:rPr>
          <w:rFonts w:ascii="Calibri" w:eastAsia="Calibri" w:hAnsi="Calibri" w:cs="Calibri"/>
          <w:i/>
          <w:sz w:val="24"/>
          <w:szCs w:val="24"/>
        </w:rPr>
      </w:pPr>
      <w:r>
        <w:rPr>
          <w:rFonts w:ascii="Calibri" w:eastAsia="Calibri" w:hAnsi="Calibri" w:cs="Calibri"/>
          <w:i/>
          <w:sz w:val="24"/>
          <w:szCs w:val="24"/>
        </w:rPr>
        <w:t xml:space="preserve">El ejemplo muestra un ingreso de 4 clientes y 3 productos. Notar que alternan los </w:t>
      </w:r>
      <w:proofErr w:type="spellStart"/>
      <w:r>
        <w:rPr>
          <w:rFonts w:ascii="Calibri" w:eastAsia="Calibri" w:hAnsi="Calibri" w:cs="Calibri"/>
          <w:i/>
          <w:sz w:val="24"/>
          <w:szCs w:val="24"/>
        </w:rPr>
        <w:t>emoji</w:t>
      </w:r>
      <w:proofErr w:type="spellEnd"/>
      <w:r>
        <w:rPr>
          <w:rFonts w:ascii="Calibri" w:eastAsia="Calibri" w:hAnsi="Calibri" w:cs="Calibri"/>
          <w:i/>
          <w:sz w:val="24"/>
          <w:szCs w:val="24"/>
        </w:rPr>
        <w:t xml:space="preserve"> de usuario en cada iteración.</w:t>
      </w:r>
    </w:p>
    <w:p w:rsidR="005001AF" w:rsidRDefault="005001AF">
      <w:pPr>
        <w:ind w:left="1416"/>
        <w:rPr>
          <w:rFonts w:ascii="Calibri" w:eastAsia="Calibri" w:hAnsi="Calibri" w:cs="Calibri"/>
          <w:i/>
          <w:sz w:val="24"/>
          <w:szCs w:val="24"/>
        </w:rPr>
      </w:pPr>
    </w:p>
    <w:p w:rsidR="005001AF" w:rsidRDefault="007F099A">
      <w:pPr>
        <w:numPr>
          <w:ilvl w:val="0"/>
          <w:numId w:val="4"/>
        </w:numPr>
        <w:pBdr>
          <w:top w:val="nil"/>
          <w:left w:val="nil"/>
          <w:bottom w:val="nil"/>
          <w:right w:val="nil"/>
          <w:between w:val="nil"/>
        </w:pBdr>
        <w:spacing w:after="0"/>
        <w:rPr>
          <w:rFonts w:ascii="Calibri" w:eastAsia="Calibri" w:hAnsi="Calibri" w:cs="Calibri"/>
          <w:color w:val="000000"/>
          <w:sz w:val="24"/>
          <w:szCs w:val="24"/>
        </w:rPr>
        <w:pPrChange w:id="40" w:author="Otro autor" w:date="2024-04-15T19:12:00Z">
          <w:pPr>
            <w:numPr>
              <w:numId w:val="2"/>
            </w:numPr>
            <w:pBdr>
              <w:top w:val="nil"/>
              <w:left w:val="nil"/>
              <w:bottom w:val="nil"/>
              <w:right w:val="nil"/>
              <w:between w:val="nil"/>
            </w:pBdr>
            <w:spacing w:after="0"/>
            <w:ind w:left="720" w:hanging="360"/>
          </w:pPr>
        </w:pPrChange>
      </w:pPr>
      <w:r>
        <w:rPr>
          <w:rFonts w:ascii="Calibri" w:eastAsia="Calibri" w:hAnsi="Calibri" w:cs="Calibri"/>
          <w:color w:val="000000"/>
          <w:sz w:val="24"/>
          <w:szCs w:val="24"/>
        </w:rPr>
        <w:t xml:space="preserve">Colocar en el otro botón disponible el texto “Ejecución en HTML” donde al </w:t>
      </w:r>
      <w:proofErr w:type="spellStart"/>
      <w:r>
        <w:rPr>
          <w:rFonts w:ascii="Calibri" w:eastAsia="Calibri" w:hAnsi="Calibri" w:cs="Calibri"/>
          <w:color w:val="000000"/>
          <w:sz w:val="24"/>
          <w:szCs w:val="24"/>
        </w:rPr>
        <w:t>clickearlo</w:t>
      </w:r>
      <w:proofErr w:type="spellEnd"/>
      <w:r>
        <w:rPr>
          <w:rFonts w:ascii="Calibri" w:eastAsia="Calibri" w:hAnsi="Calibri" w:cs="Calibri"/>
          <w:color w:val="000000"/>
          <w:sz w:val="24"/>
          <w:szCs w:val="24"/>
        </w:rPr>
        <w:t xml:space="preserve"> dispare una función que resuelva el siguiente problema:</w:t>
      </w:r>
    </w:p>
    <w:p w:rsidR="005001AF" w:rsidRDefault="007F099A">
      <w:pPr>
        <w:numPr>
          <w:ilvl w:val="1"/>
          <w:numId w:val="4"/>
        </w:numPr>
        <w:pBdr>
          <w:top w:val="nil"/>
          <w:left w:val="nil"/>
          <w:bottom w:val="nil"/>
          <w:right w:val="nil"/>
          <w:between w:val="nil"/>
        </w:pBdr>
        <w:spacing w:after="0"/>
        <w:rPr>
          <w:rFonts w:ascii="Calibri" w:eastAsia="Calibri" w:hAnsi="Calibri" w:cs="Calibri"/>
          <w:color w:val="000000"/>
          <w:sz w:val="24"/>
          <w:szCs w:val="24"/>
        </w:rPr>
        <w:pPrChange w:id="41" w:author="Otro autor" w:date="2024-04-15T19:12:00Z">
          <w:pPr>
            <w:numPr>
              <w:ilvl w:val="1"/>
              <w:numId w:val="2"/>
            </w:numPr>
            <w:pBdr>
              <w:top w:val="nil"/>
              <w:left w:val="nil"/>
              <w:bottom w:val="nil"/>
              <w:right w:val="nil"/>
              <w:between w:val="nil"/>
            </w:pBdr>
            <w:spacing w:after="0"/>
            <w:ind w:left="1440" w:hanging="360"/>
          </w:pPr>
        </w:pPrChange>
      </w:pPr>
      <w:r>
        <w:rPr>
          <w:rFonts w:ascii="Calibri" w:eastAsia="Calibri" w:hAnsi="Calibri" w:cs="Calibri"/>
          <w:color w:val="000000"/>
          <w:sz w:val="24"/>
          <w:szCs w:val="24"/>
        </w:rPr>
        <w:t xml:space="preserve">Desarrollar una función que cuente la cantidad de veces que se encuentra una letra ingresada en un input (solo se puede ingresar </w:t>
      </w:r>
    </w:p>
    <w:p w:rsidR="005001AF" w:rsidRDefault="007F099A">
      <w:pPr>
        <w:pBdr>
          <w:top w:val="nil"/>
          <w:left w:val="nil"/>
          <w:bottom w:val="nil"/>
          <w:right w:val="nil"/>
          <w:between w:val="nil"/>
        </w:pBdr>
        <w:spacing w:after="0"/>
        <w:ind w:left="1440"/>
        <w:rPr>
          <w:rFonts w:ascii="Calibri" w:eastAsia="Calibri" w:hAnsi="Calibri" w:cs="Calibri"/>
          <w:color w:val="000000"/>
          <w:sz w:val="24"/>
          <w:szCs w:val="24"/>
        </w:rPr>
      </w:pPr>
      <w:proofErr w:type="gramStart"/>
      <w:r>
        <w:rPr>
          <w:rFonts w:ascii="Calibri" w:eastAsia="Calibri" w:hAnsi="Calibri" w:cs="Calibri"/>
          <w:color w:val="000000"/>
          <w:sz w:val="24"/>
          <w:szCs w:val="24"/>
        </w:rPr>
        <w:t>una</w:t>
      </w:r>
      <w:proofErr w:type="gramEnd"/>
      <w:r>
        <w:rPr>
          <w:rFonts w:ascii="Calibri" w:eastAsia="Calibri" w:hAnsi="Calibri" w:cs="Calibri"/>
          <w:color w:val="000000"/>
          <w:sz w:val="24"/>
          <w:szCs w:val="24"/>
        </w:rPr>
        <w:t xml:space="preserve"> sola letra) por el usuario en la frase provista debajo.</w:t>
      </w:r>
    </w:p>
    <w:p w:rsidR="005001AF" w:rsidRDefault="007F099A">
      <w:pPr>
        <w:pBdr>
          <w:top w:val="nil"/>
          <w:left w:val="nil"/>
          <w:bottom w:val="nil"/>
          <w:right w:val="nil"/>
          <w:between w:val="nil"/>
        </w:pBdr>
        <w:spacing w:after="0"/>
        <w:ind w:left="1440"/>
        <w:rPr>
          <w:rFonts w:ascii="Calibri" w:eastAsia="Calibri" w:hAnsi="Calibri" w:cs="Calibri"/>
          <w:color w:val="000000"/>
          <w:sz w:val="24"/>
          <w:szCs w:val="24"/>
        </w:rPr>
      </w:pPr>
      <w:r>
        <w:rPr>
          <w:rFonts w:ascii="Calibri" w:eastAsia="Calibri" w:hAnsi="Calibri" w:cs="Calibri"/>
          <w:color w:val="000000"/>
          <w:sz w:val="24"/>
          <w:szCs w:val="24"/>
        </w:rPr>
        <w:t xml:space="preserve">El resultado se debe mostrar en un div (colocar estilos </w:t>
      </w:r>
      <w:proofErr w:type="spellStart"/>
      <w:r>
        <w:rPr>
          <w:rFonts w:ascii="Calibri" w:eastAsia="Calibri" w:hAnsi="Calibri" w:cs="Calibri"/>
          <w:color w:val="000000"/>
          <w:sz w:val="24"/>
          <w:szCs w:val="24"/>
        </w:rPr>
        <w:t>css</w:t>
      </w:r>
      <w:proofErr w:type="spellEnd"/>
      <w:r>
        <w:rPr>
          <w:rFonts w:ascii="Calibri" w:eastAsia="Calibri" w:hAnsi="Calibri" w:cs="Calibri"/>
          <w:color w:val="000000"/>
          <w:sz w:val="24"/>
          <w:szCs w:val="24"/>
        </w:rPr>
        <w:t xml:space="preserve"> a gusto). Indicando la cantidad de ocurrencias en la búsqueda. </w:t>
      </w:r>
    </w:p>
    <w:p w:rsidR="005001AF" w:rsidRDefault="007F099A">
      <w:pPr>
        <w:pBdr>
          <w:top w:val="nil"/>
          <w:left w:val="nil"/>
          <w:bottom w:val="nil"/>
          <w:right w:val="nil"/>
          <w:between w:val="nil"/>
        </w:pBdr>
        <w:spacing w:after="0"/>
        <w:ind w:left="1440"/>
        <w:rPr>
          <w:rFonts w:ascii="Calibri" w:eastAsia="Calibri" w:hAnsi="Calibri" w:cs="Calibri"/>
          <w:i/>
          <w:color w:val="000000"/>
          <w:sz w:val="24"/>
          <w:szCs w:val="24"/>
        </w:rPr>
      </w:pPr>
      <w:r>
        <w:rPr>
          <w:rFonts w:ascii="Calibri" w:eastAsia="Calibri" w:hAnsi="Calibri" w:cs="Calibri"/>
          <w:i/>
          <w:color w:val="000000"/>
          <w:sz w:val="24"/>
          <w:szCs w:val="24"/>
        </w:rPr>
        <w:t>No se debe hacer diferencias entre letra minúscula ni mayúsculas</w:t>
      </w:r>
    </w:p>
    <w:p w:rsidR="005001AF" w:rsidRDefault="005001AF">
      <w:pPr>
        <w:pBdr>
          <w:top w:val="nil"/>
          <w:left w:val="nil"/>
          <w:bottom w:val="nil"/>
          <w:right w:val="nil"/>
          <w:between w:val="nil"/>
        </w:pBdr>
        <w:spacing w:after="0"/>
        <w:ind w:left="1440"/>
        <w:rPr>
          <w:rFonts w:ascii="Calibri" w:eastAsia="Calibri" w:hAnsi="Calibri" w:cs="Calibri"/>
          <w:i/>
          <w:color w:val="000000"/>
          <w:sz w:val="24"/>
          <w:szCs w:val="24"/>
        </w:rPr>
      </w:pPr>
    </w:p>
    <w:p w:rsidR="005001AF" w:rsidRDefault="007F099A">
      <w:pPr>
        <w:pBdr>
          <w:top w:val="nil"/>
          <w:left w:val="nil"/>
          <w:bottom w:val="nil"/>
          <w:right w:val="nil"/>
          <w:between w:val="nil"/>
        </w:pBdr>
        <w:spacing w:after="0"/>
        <w:ind w:left="1440"/>
        <w:rPr>
          <w:rFonts w:ascii="Calibri" w:eastAsia="Calibri" w:hAnsi="Calibri" w:cs="Calibri"/>
          <w:color w:val="000000"/>
          <w:sz w:val="24"/>
          <w:szCs w:val="24"/>
        </w:rPr>
      </w:pPr>
      <w:r>
        <w:rPr>
          <w:rFonts w:ascii="Calibri" w:eastAsia="Calibri" w:hAnsi="Calibri" w:cs="Calibri"/>
          <w:color w:val="000000"/>
          <w:sz w:val="24"/>
          <w:szCs w:val="24"/>
        </w:rPr>
        <w:t xml:space="preserve">Frase: </w:t>
      </w:r>
    </w:p>
    <w:p w:rsidR="005001AF" w:rsidRDefault="005001AF">
      <w:pPr>
        <w:pBdr>
          <w:top w:val="nil"/>
          <w:left w:val="nil"/>
          <w:bottom w:val="nil"/>
          <w:right w:val="nil"/>
          <w:between w:val="nil"/>
        </w:pBdr>
        <w:spacing w:after="0"/>
        <w:ind w:left="1440"/>
        <w:rPr>
          <w:rFonts w:ascii="Calibri" w:eastAsia="Calibri" w:hAnsi="Calibri" w:cs="Calibri"/>
          <w:color w:val="000000"/>
          <w:sz w:val="24"/>
          <w:szCs w:val="24"/>
        </w:rPr>
      </w:pPr>
    </w:p>
    <w:p w:rsidR="005001AF" w:rsidRDefault="007F099A">
      <w:pPr>
        <w:pBdr>
          <w:top w:val="nil"/>
          <w:left w:val="nil"/>
          <w:bottom w:val="nil"/>
          <w:right w:val="nil"/>
          <w:between w:val="nil"/>
        </w:pBdr>
        <w:ind w:left="1440"/>
        <w:rPr>
          <w:rFonts w:ascii="Calibri" w:eastAsia="Calibri" w:hAnsi="Calibri" w:cs="Calibri"/>
          <w:i/>
          <w:color w:val="000000"/>
          <w:sz w:val="24"/>
          <w:szCs w:val="24"/>
        </w:rPr>
      </w:pPr>
      <w:r>
        <w:rPr>
          <w:rFonts w:ascii="Calibri" w:eastAsia="Calibri" w:hAnsi="Calibri" w:cs="Calibri"/>
          <w:i/>
          <w:color w:val="000000"/>
          <w:sz w:val="24"/>
          <w:szCs w:val="24"/>
        </w:rPr>
        <w:t xml:space="preserve">“Si </w:t>
      </w:r>
      <w:proofErr w:type="spellStart"/>
      <w:r>
        <w:rPr>
          <w:rFonts w:ascii="Calibri" w:eastAsia="Calibri" w:hAnsi="Calibri" w:cs="Calibri"/>
          <w:i/>
          <w:color w:val="000000"/>
          <w:sz w:val="24"/>
          <w:szCs w:val="24"/>
        </w:rPr>
        <w:t>debuggear</w:t>
      </w:r>
      <w:proofErr w:type="spellEnd"/>
      <w:r>
        <w:rPr>
          <w:rFonts w:ascii="Calibri" w:eastAsia="Calibri" w:hAnsi="Calibri" w:cs="Calibri"/>
          <w:i/>
          <w:color w:val="000000"/>
          <w:sz w:val="24"/>
          <w:szCs w:val="24"/>
        </w:rPr>
        <w:t xml:space="preserve"> es el proceso de remover errores de código entonces programar debe ser el proceso de </w:t>
      </w:r>
      <w:proofErr w:type="gramStart"/>
      <w:r>
        <w:rPr>
          <w:rFonts w:ascii="Calibri" w:eastAsia="Calibri" w:hAnsi="Calibri" w:cs="Calibri"/>
          <w:i/>
          <w:color w:val="000000"/>
          <w:sz w:val="24"/>
          <w:szCs w:val="24"/>
        </w:rPr>
        <w:t>ponerlos .</w:t>
      </w:r>
      <w:proofErr w:type="gramEnd"/>
      <w:r>
        <w:rPr>
          <w:rFonts w:ascii="Calibri" w:eastAsia="Calibri" w:hAnsi="Calibri" w:cs="Calibri"/>
          <w:i/>
          <w:color w:val="000000"/>
          <w:sz w:val="24"/>
          <w:szCs w:val="24"/>
        </w:rPr>
        <w:t xml:space="preserve">- </w:t>
      </w:r>
      <w:proofErr w:type="spellStart"/>
      <w:r>
        <w:rPr>
          <w:rFonts w:ascii="Calibri" w:eastAsia="Calibri" w:hAnsi="Calibri" w:cs="Calibri"/>
          <w:i/>
          <w:color w:val="000000"/>
          <w:sz w:val="24"/>
          <w:szCs w:val="24"/>
        </w:rPr>
        <w:t>Edsger</w:t>
      </w:r>
      <w:proofErr w:type="spellEnd"/>
      <w:r>
        <w:rPr>
          <w:rFonts w:ascii="Calibri" w:eastAsia="Calibri" w:hAnsi="Calibri" w:cs="Calibri"/>
          <w:i/>
          <w:color w:val="000000"/>
          <w:sz w:val="24"/>
          <w:szCs w:val="24"/>
        </w:rPr>
        <w:t xml:space="preserve"> </w:t>
      </w:r>
      <w:proofErr w:type="spellStart"/>
      <w:r>
        <w:rPr>
          <w:rFonts w:ascii="Calibri" w:eastAsia="Calibri" w:hAnsi="Calibri" w:cs="Calibri"/>
          <w:i/>
          <w:color w:val="000000"/>
          <w:sz w:val="24"/>
          <w:szCs w:val="24"/>
        </w:rPr>
        <w:t>Dijkstra</w:t>
      </w:r>
      <w:proofErr w:type="spellEnd"/>
      <w:r>
        <w:rPr>
          <w:rFonts w:ascii="Calibri" w:eastAsia="Calibri" w:hAnsi="Calibri" w:cs="Calibri"/>
          <w:i/>
          <w:color w:val="000000"/>
          <w:sz w:val="24"/>
          <w:szCs w:val="24"/>
        </w:rPr>
        <w:t>”</w:t>
      </w:r>
    </w:p>
    <w:p w:rsidR="005001AF" w:rsidRDefault="007F099A">
      <w:pPr>
        <w:rPr>
          <w:rFonts w:ascii="Calibri" w:eastAsia="Calibri" w:hAnsi="Calibri" w:cs="Calibri"/>
          <w:sz w:val="24"/>
          <w:szCs w:val="24"/>
        </w:rPr>
      </w:pPr>
      <w:r>
        <w:br w:type="page"/>
      </w:r>
    </w:p>
    <w:p w:rsidR="005001AF" w:rsidRDefault="007F099A">
      <w:pPr>
        <w:rPr>
          <w:rFonts w:ascii="Calibri" w:eastAsia="Calibri" w:hAnsi="Calibri" w:cs="Calibri"/>
          <w:sz w:val="24"/>
          <w:szCs w:val="24"/>
        </w:rPr>
      </w:pPr>
      <w:r>
        <w:rPr>
          <w:rFonts w:ascii="Calibri" w:eastAsia="Calibri" w:hAnsi="Calibri" w:cs="Calibri"/>
          <w:sz w:val="24"/>
          <w:szCs w:val="24"/>
        </w:rPr>
        <w:lastRenderedPageBreak/>
        <w:t>Capturas:</w:t>
      </w:r>
    </w:p>
    <w:p w:rsidR="005001AF" w:rsidRDefault="007F099A">
      <w:pPr>
        <w:rPr>
          <w:rFonts w:ascii="Calibri" w:eastAsia="Calibri" w:hAnsi="Calibri" w:cs="Calibri"/>
          <w:sz w:val="24"/>
          <w:szCs w:val="24"/>
        </w:rPr>
      </w:pPr>
      <w:r>
        <w:rPr>
          <w:rFonts w:ascii="Calibri" w:eastAsia="Calibri" w:hAnsi="Calibri" w:cs="Calibri"/>
          <w:sz w:val="24"/>
          <w:szCs w:val="24"/>
        </w:rPr>
        <w:t>Vista desktop:</w:t>
      </w:r>
    </w:p>
    <w:p w:rsidR="005001AF" w:rsidRDefault="007F099A">
      <w:pPr>
        <w:jc w:val="center"/>
        <w:rPr>
          <w:rFonts w:ascii="Calibri" w:eastAsia="Calibri" w:hAnsi="Calibri" w:cs="Calibri"/>
          <w:sz w:val="24"/>
          <w:szCs w:val="24"/>
        </w:rPr>
      </w:pPr>
      <w:r>
        <w:rPr>
          <w:rFonts w:ascii="Calibri" w:eastAsia="Calibri" w:hAnsi="Calibri" w:cs="Calibri"/>
          <w:noProof/>
          <w:sz w:val="24"/>
          <w:szCs w:val="24"/>
        </w:rPr>
        <w:drawing>
          <wp:inline distT="0" distB="0" distL="0" distR="0">
            <wp:extent cx="4740113" cy="3509506"/>
            <wp:effectExtent l="0" t="0" r="0" b="0"/>
            <wp:docPr id="1671977509" name="image1.png" descr="Interfaz de usuario gráfica, Texto, Aplicación"/>
            <wp:cNvGraphicFramePr/>
            <a:graphic xmlns:a="http://schemas.openxmlformats.org/drawingml/2006/main">
              <a:graphicData uri="http://schemas.openxmlformats.org/drawingml/2006/picture">
                <pic:pic xmlns:pic="http://schemas.openxmlformats.org/drawingml/2006/picture">
                  <pic:nvPicPr>
                    <pic:cNvPr id="0" name="image1.png" descr="Interfaz de usuario gráfica, Texto, Aplicación"/>
                    <pic:cNvPicPr preferRelativeResize="0"/>
                  </pic:nvPicPr>
                  <pic:blipFill>
                    <a:blip r:embed="rId9"/>
                    <a:srcRect/>
                    <a:stretch>
                      <a:fillRect/>
                    </a:stretch>
                  </pic:blipFill>
                  <pic:spPr>
                    <a:xfrm>
                      <a:off x="0" y="0"/>
                      <a:ext cx="4740113" cy="3509506"/>
                    </a:xfrm>
                    <a:prstGeom prst="rect">
                      <a:avLst/>
                    </a:prstGeom>
                    <a:ln/>
                  </pic:spPr>
                </pic:pic>
              </a:graphicData>
            </a:graphic>
          </wp:inline>
        </w:drawing>
      </w:r>
    </w:p>
    <w:p w:rsidR="005001AF" w:rsidRDefault="007F099A">
      <w:pPr>
        <w:rPr>
          <w:rFonts w:ascii="Calibri" w:eastAsia="Calibri" w:hAnsi="Calibri" w:cs="Calibri"/>
          <w:sz w:val="24"/>
          <w:szCs w:val="24"/>
        </w:rPr>
      </w:pPr>
      <w:r>
        <w:rPr>
          <w:rFonts w:ascii="Calibri" w:eastAsia="Calibri" w:hAnsi="Calibri" w:cs="Calibri"/>
          <w:sz w:val="24"/>
          <w:szCs w:val="24"/>
        </w:rPr>
        <w:t xml:space="preserve">Vista </w:t>
      </w:r>
      <w:proofErr w:type="spellStart"/>
      <w:r>
        <w:rPr>
          <w:rFonts w:ascii="Calibri" w:eastAsia="Calibri" w:hAnsi="Calibri" w:cs="Calibri"/>
          <w:sz w:val="24"/>
          <w:szCs w:val="24"/>
        </w:rPr>
        <w:t>mobile</w:t>
      </w:r>
      <w:proofErr w:type="spellEnd"/>
      <w:r>
        <w:rPr>
          <w:rFonts w:ascii="Calibri" w:eastAsia="Calibri" w:hAnsi="Calibri" w:cs="Calibri"/>
          <w:sz w:val="24"/>
          <w:szCs w:val="24"/>
        </w:rPr>
        <w:t>:</w:t>
      </w:r>
    </w:p>
    <w:p w:rsidR="005001AF" w:rsidRDefault="007F099A">
      <w:pPr>
        <w:jc w:val="center"/>
        <w:rPr>
          <w:rFonts w:ascii="Calibri" w:eastAsia="Calibri" w:hAnsi="Calibri" w:cs="Calibri"/>
          <w:sz w:val="24"/>
          <w:szCs w:val="24"/>
        </w:rPr>
      </w:pPr>
      <w:r>
        <w:rPr>
          <w:rFonts w:ascii="Calibri" w:eastAsia="Calibri" w:hAnsi="Calibri" w:cs="Calibri"/>
          <w:noProof/>
          <w:sz w:val="24"/>
          <w:szCs w:val="24"/>
        </w:rPr>
        <w:drawing>
          <wp:inline distT="0" distB="0" distL="0" distR="0">
            <wp:extent cx="2588539" cy="3887431"/>
            <wp:effectExtent l="0" t="0" r="0" b="0"/>
            <wp:docPr id="1671977510" name="image2.png" descr="Interfaz de usuario gráfica, Texto"/>
            <wp:cNvGraphicFramePr/>
            <a:graphic xmlns:a="http://schemas.openxmlformats.org/drawingml/2006/main">
              <a:graphicData uri="http://schemas.openxmlformats.org/drawingml/2006/picture">
                <pic:pic xmlns:pic="http://schemas.openxmlformats.org/drawingml/2006/picture">
                  <pic:nvPicPr>
                    <pic:cNvPr id="0" name="image2.png" descr="Interfaz de usuario gráfica, Texto"/>
                    <pic:cNvPicPr preferRelativeResize="0"/>
                  </pic:nvPicPr>
                  <pic:blipFill>
                    <a:blip r:embed="rId10"/>
                    <a:srcRect/>
                    <a:stretch>
                      <a:fillRect/>
                    </a:stretch>
                  </pic:blipFill>
                  <pic:spPr>
                    <a:xfrm>
                      <a:off x="0" y="0"/>
                      <a:ext cx="2588539" cy="3887431"/>
                    </a:xfrm>
                    <a:prstGeom prst="rect">
                      <a:avLst/>
                    </a:prstGeom>
                    <a:ln/>
                  </pic:spPr>
                </pic:pic>
              </a:graphicData>
            </a:graphic>
          </wp:inline>
        </w:drawing>
      </w:r>
    </w:p>
    <w:sectPr w:rsidR="005001AF">
      <w:headerReference w:type="default" r:id="rId11"/>
      <w:footerReference w:type="default" r:id="rId12"/>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F59" w:rsidRDefault="001D2F59">
      <w:pPr>
        <w:spacing w:after="0" w:line="240" w:lineRule="auto"/>
      </w:pPr>
      <w:r>
        <w:separator/>
      </w:r>
    </w:p>
  </w:endnote>
  <w:endnote w:type="continuationSeparator" w:id="0">
    <w:p w:rsidR="001D2F59" w:rsidRDefault="001D2F59">
      <w:pPr>
        <w:spacing w:after="0" w:line="240" w:lineRule="auto"/>
      </w:pPr>
      <w:r>
        <w:continuationSeparator/>
      </w:r>
    </w:p>
  </w:endnote>
  <w:endnote w:type="continuationNotice" w:id="1">
    <w:p w:rsidR="001D2F59" w:rsidRDefault="001D2F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altName w:val="Times New Roman"/>
    <w:charset w:val="00"/>
    <w:family w:val="auto"/>
    <w:pitch w:val="default"/>
  </w:font>
  <w:font w:name="Aptos Display">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99A" w:rsidRDefault="007F099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F59" w:rsidRDefault="001D2F59">
      <w:pPr>
        <w:spacing w:after="0" w:line="240" w:lineRule="auto"/>
      </w:pPr>
      <w:r>
        <w:separator/>
      </w:r>
    </w:p>
  </w:footnote>
  <w:footnote w:type="continuationSeparator" w:id="0">
    <w:p w:rsidR="001D2F59" w:rsidRDefault="001D2F59">
      <w:pPr>
        <w:spacing w:after="0" w:line="240" w:lineRule="auto"/>
      </w:pPr>
      <w:r>
        <w:continuationSeparator/>
      </w:r>
    </w:p>
  </w:footnote>
  <w:footnote w:type="continuationNotice" w:id="1">
    <w:p w:rsidR="001D2F59" w:rsidRDefault="001D2F5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1AF" w:rsidRDefault="007F099A">
    <w:pPr>
      <w:jc w:val="center"/>
    </w:pPr>
    <w:r>
      <w:rPr>
        <w:noProof/>
      </w:rPr>
      <w:drawing>
        <wp:inline distT="114300" distB="114300" distL="114300" distR="114300">
          <wp:extent cx="1157764" cy="631508"/>
          <wp:effectExtent l="0" t="0" r="0" b="0"/>
          <wp:docPr id="167197750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alphaModFix amt="44000"/>
                  </a:blip>
                  <a:srcRect/>
                  <a:stretch>
                    <a:fillRect/>
                  </a:stretch>
                </pic:blipFill>
                <pic:spPr>
                  <a:xfrm>
                    <a:off x="0" y="0"/>
                    <a:ext cx="1157764" cy="631508"/>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8D7CA5"/>
    <w:multiLevelType w:val="multilevel"/>
    <w:tmpl w:val="4094D7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63021659"/>
    <w:multiLevelType w:val="multilevel"/>
    <w:tmpl w:val="19F6508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3CB3A59"/>
    <w:multiLevelType w:val="multilevel"/>
    <w:tmpl w:val="69DA64B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FAE48B5"/>
    <w:multiLevelType w:val="multilevel"/>
    <w:tmpl w:val="1A08E5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1AF"/>
    <w:rsid w:val="0001501B"/>
    <w:rsid w:val="001D2F59"/>
    <w:rsid w:val="001E64E5"/>
    <w:rsid w:val="003D41E9"/>
    <w:rsid w:val="005001AF"/>
    <w:rsid w:val="007F099A"/>
    <w:rsid w:val="00A966D6"/>
    <w:rsid w:val="00E1028D"/>
    <w:rsid w:val="00F274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0F9A25-73B9-4511-9C80-CA4BC17E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ptos" w:eastAsia="Aptos" w:hAnsi="Aptos" w:cs="Aptos"/>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E04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04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04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04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04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04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04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04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04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rsid w:val="00AE04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E043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04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04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04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04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04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04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04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0433"/>
    <w:rPr>
      <w:rFonts w:eastAsiaTheme="majorEastAsia" w:cstheme="majorBidi"/>
      <w:color w:val="272727" w:themeColor="text1" w:themeTint="D8"/>
    </w:rPr>
  </w:style>
  <w:style w:type="character" w:customStyle="1" w:styleId="PuestoCar">
    <w:name w:val="Puesto Car"/>
    <w:basedOn w:val="Fuentedeprrafopredeter"/>
    <w:link w:val="Puesto"/>
    <w:uiPriority w:val="10"/>
    <w:rsid w:val="00AE04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rPr>
      <w:color w:val="595959"/>
      <w:sz w:val="28"/>
      <w:szCs w:val="28"/>
    </w:rPr>
  </w:style>
  <w:style w:type="character" w:customStyle="1" w:styleId="SubttuloCar">
    <w:name w:val="Subtítulo Car"/>
    <w:basedOn w:val="Fuentedeprrafopredeter"/>
    <w:link w:val="Subttulo"/>
    <w:uiPriority w:val="11"/>
    <w:rsid w:val="00AE04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0433"/>
    <w:pPr>
      <w:spacing w:before="160"/>
      <w:jc w:val="center"/>
    </w:pPr>
    <w:rPr>
      <w:i/>
      <w:iCs/>
      <w:color w:val="404040" w:themeColor="text1" w:themeTint="BF"/>
    </w:rPr>
  </w:style>
  <w:style w:type="character" w:customStyle="1" w:styleId="CitaCar">
    <w:name w:val="Cita Car"/>
    <w:basedOn w:val="Fuentedeprrafopredeter"/>
    <w:link w:val="Cita"/>
    <w:uiPriority w:val="29"/>
    <w:rsid w:val="00AE0433"/>
    <w:rPr>
      <w:i/>
      <w:iCs/>
      <w:color w:val="404040" w:themeColor="text1" w:themeTint="BF"/>
    </w:rPr>
  </w:style>
  <w:style w:type="paragraph" w:styleId="Prrafodelista">
    <w:name w:val="List Paragraph"/>
    <w:basedOn w:val="Normal"/>
    <w:uiPriority w:val="34"/>
    <w:qFormat/>
    <w:rsid w:val="00AE0433"/>
    <w:pPr>
      <w:ind w:left="720"/>
      <w:contextualSpacing/>
    </w:pPr>
  </w:style>
  <w:style w:type="character" w:styleId="nfasisintenso">
    <w:name w:val="Intense Emphasis"/>
    <w:basedOn w:val="Fuentedeprrafopredeter"/>
    <w:uiPriority w:val="21"/>
    <w:qFormat/>
    <w:rsid w:val="00AE0433"/>
    <w:rPr>
      <w:i/>
      <w:iCs/>
      <w:color w:val="0F4761" w:themeColor="accent1" w:themeShade="BF"/>
    </w:rPr>
  </w:style>
  <w:style w:type="paragraph" w:styleId="Citadestacada">
    <w:name w:val="Intense Quote"/>
    <w:basedOn w:val="Normal"/>
    <w:next w:val="Normal"/>
    <w:link w:val="CitadestacadaCar"/>
    <w:uiPriority w:val="30"/>
    <w:qFormat/>
    <w:rsid w:val="00AE04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0433"/>
    <w:rPr>
      <w:i/>
      <w:iCs/>
      <w:color w:val="0F4761" w:themeColor="accent1" w:themeShade="BF"/>
    </w:rPr>
  </w:style>
  <w:style w:type="character" w:styleId="Referenciaintensa">
    <w:name w:val="Intense Reference"/>
    <w:basedOn w:val="Fuentedeprrafopredeter"/>
    <w:uiPriority w:val="32"/>
    <w:qFormat/>
    <w:rsid w:val="00AE0433"/>
    <w:rPr>
      <w:b/>
      <w:bCs/>
      <w:smallCaps/>
      <w:color w:val="0F4761" w:themeColor="accent1" w:themeShade="BF"/>
      <w:spacing w:val="5"/>
    </w:rPr>
  </w:style>
  <w:style w:type="paragraph" w:styleId="NormalWeb">
    <w:name w:val="Normal (Web)"/>
    <w:basedOn w:val="Normal"/>
    <w:uiPriority w:val="99"/>
    <w:semiHidden/>
    <w:unhideWhenUsed/>
    <w:rsid w:val="00AE0433"/>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Piedepgina">
    <w:name w:val="footer"/>
    <w:basedOn w:val="Normal"/>
    <w:link w:val="PiedepginaCar"/>
    <w:uiPriority w:val="99"/>
    <w:unhideWhenUsed/>
    <w:rsid w:val="007F09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099A"/>
  </w:style>
  <w:style w:type="paragraph" w:styleId="Revisin">
    <w:name w:val="Revision"/>
    <w:hidden/>
    <w:uiPriority w:val="99"/>
    <w:semiHidden/>
    <w:rsid w:val="007F099A"/>
    <w:pPr>
      <w:spacing w:after="0" w:line="240" w:lineRule="auto"/>
    </w:pPr>
  </w:style>
  <w:style w:type="paragraph" w:styleId="Textodeglobo">
    <w:name w:val="Balloon Text"/>
    <w:basedOn w:val="Normal"/>
    <w:link w:val="TextodegloboCar"/>
    <w:uiPriority w:val="99"/>
    <w:semiHidden/>
    <w:unhideWhenUsed/>
    <w:rsid w:val="007F099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09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7LCn+l7Kw0rQxqFtIrMJaVqVRg==">CgMxLjA4AHIhMXpuQmZjMXA4bEdVM1VaQTdJRTQ0aHdUX0dTWnM4RFV0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0D7B72B-0B07-4434-8DD6-FB21DF768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803</Words>
  <Characters>4422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Presentacion</dc:creator>
  <cp:lastModifiedBy>Presentacion</cp:lastModifiedBy>
  <cp:revision>4</cp:revision>
  <dcterms:created xsi:type="dcterms:W3CDTF">2024-04-13T18:29:00Z</dcterms:created>
  <dcterms:modified xsi:type="dcterms:W3CDTF">2024-04-16T00:49:00Z</dcterms:modified>
</cp:coreProperties>
</file>